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E3D3" w14:textId="77777777" w:rsidR="00BD5509" w:rsidRPr="00A174F3" w:rsidRDefault="0072457C" w:rsidP="00A174F3">
      <w:pPr>
        <w:jc w:val="center"/>
        <w:rPr>
          <w:rFonts w:ascii="Times New Roman" w:hAnsi="Times New Roman" w:cs="Times New Roman"/>
          <w:sz w:val="28"/>
          <w:szCs w:val="28"/>
        </w:rPr>
      </w:pPr>
      <w:r w:rsidRPr="00A174F3">
        <w:rPr>
          <w:rFonts w:ascii="Times New Roman" w:hAnsi="Times New Roman" w:cs="Times New Roman"/>
          <w:sz w:val="28"/>
          <w:szCs w:val="28"/>
        </w:rPr>
        <w:t>INTRODUCTION TO ELECTRICAL ENGINEERING</w:t>
      </w:r>
      <w:r w:rsidR="002307C4">
        <w:rPr>
          <w:rFonts w:ascii="Times New Roman" w:hAnsi="Times New Roman" w:cs="Times New Roman"/>
          <w:sz w:val="28"/>
          <w:szCs w:val="28"/>
        </w:rPr>
        <w:t xml:space="preserve"> [19AIE104]</w:t>
      </w:r>
    </w:p>
    <w:p w14:paraId="7343427B" w14:textId="77777777" w:rsidR="00A174F3" w:rsidRDefault="0072457C" w:rsidP="00A174F3">
      <w:pPr>
        <w:jc w:val="center"/>
        <w:rPr>
          <w:rFonts w:ascii="Times New Roman" w:hAnsi="Times New Roman" w:cs="Times New Roman"/>
          <w:sz w:val="28"/>
          <w:szCs w:val="28"/>
        </w:rPr>
      </w:pPr>
      <w:r w:rsidRPr="00A174F3">
        <w:rPr>
          <w:rFonts w:ascii="Times New Roman" w:hAnsi="Times New Roman" w:cs="Times New Roman"/>
          <w:sz w:val="28"/>
          <w:szCs w:val="28"/>
        </w:rPr>
        <w:t>S1 B.TECH CSE (AI</w:t>
      </w:r>
      <w:r w:rsidR="00BD5509">
        <w:rPr>
          <w:rFonts w:ascii="Times New Roman" w:hAnsi="Times New Roman" w:cs="Times New Roman"/>
          <w:sz w:val="28"/>
          <w:szCs w:val="28"/>
        </w:rPr>
        <w:t>E</w:t>
      </w:r>
      <w:r w:rsidRPr="00A174F3">
        <w:rPr>
          <w:rFonts w:ascii="Times New Roman" w:hAnsi="Times New Roman" w:cs="Times New Roman"/>
          <w:sz w:val="28"/>
          <w:szCs w:val="28"/>
        </w:rPr>
        <w:t>)</w:t>
      </w:r>
    </w:p>
    <w:p w14:paraId="0A37501D" w14:textId="77777777" w:rsidR="00A174F3" w:rsidRDefault="00A174F3" w:rsidP="00D04B52">
      <w:pPr>
        <w:rPr>
          <w:rFonts w:ascii="Times New Roman" w:hAnsi="Times New Roman" w:cs="Times New Roman"/>
          <w:sz w:val="32"/>
          <w:szCs w:val="32"/>
        </w:rPr>
      </w:pPr>
    </w:p>
    <w:p w14:paraId="5DAB6C7B" w14:textId="2B5AA716" w:rsidR="00A174F3" w:rsidRPr="004D4D6B" w:rsidRDefault="004D4D6B" w:rsidP="00AD29C5">
      <w:pPr>
        <w:jc w:val="center"/>
        <w:rPr>
          <w:rFonts w:ascii="Times New Roman" w:hAnsi="Times New Roman" w:cs="Times New Roman"/>
          <w:sz w:val="32"/>
          <w:szCs w:val="32"/>
        </w:rPr>
      </w:pPr>
      <w:r w:rsidRPr="004D4D6B">
        <w:rPr>
          <w:rFonts w:ascii="Times New Roman" w:hAnsi="Times New Roman" w:cs="Times New Roman"/>
          <w:b/>
          <w:sz w:val="32"/>
          <w:szCs w:val="32"/>
        </w:rPr>
        <w:t xml:space="preserve">GAS DETECTION </w:t>
      </w:r>
      <w:r w:rsidR="00D20F44">
        <w:rPr>
          <w:rFonts w:ascii="Times New Roman" w:hAnsi="Times New Roman" w:cs="Times New Roman"/>
          <w:b/>
          <w:sz w:val="32"/>
          <w:szCs w:val="32"/>
        </w:rPr>
        <w:t xml:space="preserve">SYSTEM </w:t>
      </w:r>
      <w:r w:rsidRPr="004D4D6B">
        <w:rPr>
          <w:rFonts w:ascii="Times New Roman" w:hAnsi="Times New Roman" w:cs="Times New Roman"/>
          <w:b/>
          <w:sz w:val="32"/>
          <w:szCs w:val="32"/>
        </w:rPr>
        <w:t>USING ARDUINO</w:t>
      </w:r>
    </w:p>
    <w:p w14:paraId="69B55611" w14:textId="77777777" w:rsidR="00A174F3" w:rsidRPr="00A174F3" w:rsidRDefault="00A174F3" w:rsidP="00A174F3">
      <w:pPr>
        <w:jc w:val="center"/>
        <w:rPr>
          <w:rFonts w:ascii="Times New Roman" w:hAnsi="Times New Roman" w:cs="Times New Roman"/>
          <w:sz w:val="30"/>
          <w:szCs w:val="30"/>
        </w:rPr>
      </w:pPr>
      <w:r>
        <w:rPr>
          <w:rFonts w:ascii="Times New Roman" w:hAnsi="Times New Roman" w:cs="Times New Roman"/>
          <w:sz w:val="30"/>
          <w:szCs w:val="30"/>
        </w:rPr>
        <w:t xml:space="preserve">A </w:t>
      </w:r>
      <w:r w:rsidRPr="00A174F3">
        <w:rPr>
          <w:rFonts w:ascii="Times New Roman" w:hAnsi="Times New Roman" w:cs="Times New Roman"/>
          <w:sz w:val="30"/>
          <w:szCs w:val="30"/>
        </w:rPr>
        <w:t>Project Report</w:t>
      </w:r>
    </w:p>
    <w:p w14:paraId="02EB378F" w14:textId="77777777" w:rsidR="00A174F3" w:rsidRDefault="00A174F3" w:rsidP="00A174F3">
      <w:pPr>
        <w:pStyle w:val="Normal1"/>
        <w:keepNext/>
        <w:pBdr>
          <w:top w:val="nil"/>
          <w:left w:val="nil"/>
          <w:bottom w:val="nil"/>
          <w:right w:val="nil"/>
          <w:between w:val="nil"/>
        </w:pBdr>
        <w:spacing w:line="360" w:lineRule="auto"/>
        <w:jc w:val="center"/>
        <w:rPr>
          <w:b/>
          <w:i/>
          <w:color w:val="000000"/>
          <w:sz w:val="28"/>
          <w:szCs w:val="28"/>
        </w:rPr>
      </w:pPr>
    </w:p>
    <w:p w14:paraId="457B118C" w14:textId="5225CF7E" w:rsidR="00A174F3" w:rsidRPr="00A174F3" w:rsidRDefault="00495AB3" w:rsidP="00A174F3">
      <w:pPr>
        <w:pStyle w:val="Normal1"/>
        <w:keepNext/>
        <w:pBdr>
          <w:top w:val="nil"/>
          <w:left w:val="nil"/>
          <w:bottom w:val="nil"/>
          <w:right w:val="nil"/>
          <w:between w:val="nil"/>
        </w:pBdr>
        <w:spacing w:line="360" w:lineRule="auto"/>
        <w:jc w:val="center"/>
        <w:rPr>
          <w:color w:val="000000"/>
          <w:sz w:val="28"/>
          <w:szCs w:val="28"/>
        </w:rPr>
      </w:pPr>
      <w:r>
        <w:rPr>
          <w:i/>
          <w:color w:val="000000"/>
          <w:sz w:val="28"/>
          <w:szCs w:val="28"/>
        </w:rPr>
        <w:t>S</w:t>
      </w:r>
      <w:r w:rsidR="00A174F3" w:rsidRPr="00A174F3">
        <w:rPr>
          <w:i/>
          <w:color w:val="000000"/>
          <w:sz w:val="28"/>
          <w:szCs w:val="28"/>
        </w:rPr>
        <w:t>ubmitted b</w:t>
      </w:r>
      <w:r w:rsidR="00A174F3" w:rsidRPr="00A174F3">
        <w:rPr>
          <w:color w:val="000000"/>
          <w:sz w:val="28"/>
          <w:szCs w:val="28"/>
        </w:rPr>
        <w:t>y</w:t>
      </w:r>
    </w:p>
    <w:p w14:paraId="33C97A2D" w14:textId="77777777" w:rsidR="00A174F3" w:rsidRPr="00A174F3" w:rsidRDefault="00A174F3" w:rsidP="00A174F3">
      <w:pPr>
        <w:pStyle w:val="Normal1"/>
        <w:keepNext/>
        <w:pBdr>
          <w:top w:val="nil"/>
          <w:left w:val="nil"/>
          <w:bottom w:val="nil"/>
          <w:right w:val="nil"/>
          <w:between w:val="nil"/>
        </w:pBdr>
        <w:rPr>
          <w:color w:val="000000"/>
          <w:sz w:val="28"/>
          <w:szCs w:val="28"/>
        </w:rPr>
      </w:pPr>
      <w:r w:rsidRPr="00A174F3">
        <w:rPr>
          <w:color w:val="000000"/>
          <w:sz w:val="28"/>
          <w:szCs w:val="28"/>
        </w:rPr>
        <w:t xml:space="preserve">                 </w:t>
      </w:r>
    </w:p>
    <w:p w14:paraId="6A05A809" w14:textId="77777777" w:rsidR="00A174F3" w:rsidRPr="00A174F3" w:rsidRDefault="00A174F3" w:rsidP="00A174F3">
      <w:pPr>
        <w:pStyle w:val="Normal1"/>
        <w:keepNext/>
        <w:pBdr>
          <w:top w:val="nil"/>
          <w:left w:val="nil"/>
          <w:bottom w:val="nil"/>
          <w:right w:val="nil"/>
          <w:between w:val="nil"/>
        </w:pBdr>
        <w:rPr>
          <w:color w:val="000000"/>
          <w:sz w:val="28"/>
          <w:szCs w:val="28"/>
        </w:rPr>
      </w:pPr>
    </w:p>
    <w:p w14:paraId="7C4EBC85" w14:textId="77777777" w:rsidR="00A174F3" w:rsidRPr="00A174F3" w:rsidRDefault="00A174F3" w:rsidP="00A174F3">
      <w:pPr>
        <w:pStyle w:val="Normal1"/>
        <w:keepNext/>
        <w:pBdr>
          <w:top w:val="nil"/>
          <w:left w:val="nil"/>
          <w:bottom w:val="nil"/>
          <w:right w:val="nil"/>
          <w:between w:val="nil"/>
        </w:pBdr>
        <w:jc w:val="center"/>
        <w:rPr>
          <w:sz w:val="28"/>
          <w:szCs w:val="28"/>
        </w:rPr>
      </w:pPr>
      <w:r w:rsidRPr="00A174F3">
        <w:rPr>
          <w:color w:val="000000"/>
          <w:sz w:val="28"/>
          <w:szCs w:val="28"/>
        </w:rPr>
        <w:t>ROLL NUMBER                                 NAME</w:t>
      </w:r>
    </w:p>
    <w:p w14:paraId="5A39BBE3" w14:textId="77777777" w:rsidR="00A174F3" w:rsidRPr="00A174F3" w:rsidRDefault="00A174F3" w:rsidP="00A174F3">
      <w:pPr>
        <w:pStyle w:val="Normal1"/>
      </w:pPr>
    </w:p>
    <w:p w14:paraId="41C8F396" w14:textId="25D27F3C" w:rsidR="00A174F3" w:rsidRDefault="008B5545" w:rsidP="008B5545">
      <w:pPr>
        <w:rPr>
          <w:rFonts w:ascii="Times New Roman" w:hAnsi="Times New Roman" w:cs="Times New Roman"/>
          <w:iCs/>
          <w:sz w:val="24"/>
          <w:szCs w:val="24"/>
        </w:rPr>
      </w:pPr>
      <w:r>
        <w:rPr>
          <w:rFonts w:ascii="Times New Roman" w:hAnsi="Times New Roman" w:cs="Times New Roman"/>
          <w:i/>
          <w:color w:val="FF0000"/>
          <w:sz w:val="24"/>
          <w:szCs w:val="24"/>
        </w:rPr>
        <w:t xml:space="preserve">                                </w:t>
      </w:r>
      <w:r>
        <w:rPr>
          <w:rFonts w:ascii="Times New Roman" w:hAnsi="Times New Roman" w:cs="Times New Roman"/>
          <w:iCs/>
          <w:sz w:val="24"/>
          <w:szCs w:val="24"/>
        </w:rPr>
        <w:t xml:space="preserve">AM.EN.U4AIE21106                                    </w:t>
      </w:r>
      <w:r w:rsidR="004D4D6B">
        <w:rPr>
          <w:rFonts w:ascii="Times New Roman" w:hAnsi="Times New Roman" w:cs="Times New Roman"/>
          <w:iCs/>
          <w:sz w:val="24"/>
          <w:szCs w:val="24"/>
        </w:rPr>
        <w:t xml:space="preserve"> </w:t>
      </w:r>
      <w:r>
        <w:rPr>
          <w:rFonts w:ascii="Times New Roman" w:hAnsi="Times New Roman" w:cs="Times New Roman"/>
          <w:iCs/>
          <w:sz w:val="24"/>
          <w:szCs w:val="24"/>
        </w:rPr>
        <w:t>ADVAITH PR</w:t>
      </w:r>
    </w:p>
    <w:p w14:paraId="12B2E3B7" w14:textId="73A20B46" w:rsidR="008B5545" w:rsidRDefault="008B5545" w:rsidP="008B5545">
      <w:pPr>
        <w:rPr>
          <w:rFonts w:ascii="Times New Roman" w:hAnsi="Times New Roman" w:cs="Times New Roman"/>
          <w:iCs/>
          <w:sz w:val="24"/>
          <w:szCs w:val="24"/>
        </w:rPr>
      </w:pPr>
      <w:r>
        <w:rPr>
          <w:rFonts w:ascii="Times New Roman" w:hAnsi="Times New Roman" w:cs="Times New Roman"/>
          <w:iCs/>
          <w:sz w:val="24"/>
          <w:szCs w:val="24"/>
        </w:rPr>
        <w:t xml:space="preserve">                                AM.EN.U4AIE21</w:t>
      </w:r>
      <w:r w:rsidR="004D4D6B">
        <w:rPr>
          <w:rFonts w:ascii="Times New Roman" w:hAnsi="Times New Roman" w:cs="Times New Roman"/>
          <w:iCs/>
          <w:sz w:val="24"/>
          <w:szCs w:val="24"/>
        </w:rPr>
        <w:t>1</w:t>
      </w:r>
      <w:r>
        <w:rPr>
          <w:rFonts w:ascii="Times New Roman" w:hAnsi="Times New Roman" w:cs="Times New Roman"/>
          <w:iCs/>
          <w:sz w:val="24"/>
          <w:szCs w:val="24"/>
        </w:rPr>
        <w:t>41                                     MAHADEV SUNIL</w:t>
      </w:r>
    </w:p>
    <w:p w14:paraId="11639934" w14:textId="39289A0E" w:rsidR="008B5545" w:rsidRDefault="008B5545" w:rsidP="008B5545">
      <w:pPr>
        <w:rPr>
          <w:rFonts w:ascii="Times New Roman" w:hAnsi="Times New Roman" w:cs="Times New Roman"/>
          <w:iCs/>
          <w:sz w:val="24"/>
          <w:szCs w:val="24"/>
        </w:rPr>
      </w:pPr>
      <w:r>
        <w:rPr>
          <w:rFonts w:ascii="Times New Roman" w:hAnsi="Times New Roman" w:cs="Times New Roman"/>
          <w:iCs/>
          <w:sz w:val="24"/>
          <w:szCs w:val="24"/>
        </w:rPr>
        <w:t xml:space="preserve">                                AM.EN.U4AIE21145                                     NANDANA AJOY</w:t>
      </w:r>
    </w:p>
    <w:p w14:paraId="76D9218F" w14:textId="276E87FA" w:rsidR="008B5545" w:rsidRDefault="008B5545" w:rsidP="008B5545">
      <w:pPr>
        <w:rPr>
          <w:rFonts w:ascii="Times New Roman" w:hAnsi="Times New Roman" w:cs="Times New Roman"/>
          <w:iCs/>
          <w:sz w:val="24"/>
          <w:szCs w:val="24"/>
        </w:rPr>
      </w:pPr>
      <w:r>
        <w:rPr>
          <w:rFonts w:ascii="Times New Roman" w:hAnsi="Times New Roman" w:cs="Times New Roman"/>
          <w:iCs/>
          <w:sz w:val="24"/>
          <w:szCs w:val="24"/>
        </w:rPr>
        <w:t xml:space="preserve">                                AM.EN.U4AIE21155                                     S ANAND</w:t>
      </w:r>
    </w:p>
    <w:p w14:paraId="60061E4C" w14:textId="5148462A" w:rsidR="00D026D9" w:rsidRPr="00786C16" w:rsidRDefault="008B5545" w:rsidP="00786C16">
      <w:pPr>
        <w:rPr>
          <w:rFonts w:ascii="Times New Roman" w:hAnsi="Times New Roman" w:cs="Times New Roman"/>
          <w:iCs/>
          <w:sz w:val="24"/>
          <w:szCs w:val="24"/>
        </w:rPr>
      </w:pPr>
      <w:r>
        <w:rPr>
          <w:rFonts w:ascii="Times New Roman" w:hAnsi="Times New Roman" w:cs="Times New Roman"/>
          <w:iCs/>
          <w:sz w:val="24"/>
          <w:szCs w:val="24"/>
        </w:rPr>
        <w:t xml:space="preserve">                                AM.EN.U4AIE2</w:t>
      </w:r>
      <w:r w:rsidR="004D4D6B">
        <w:rPr>
          <w:rFonts w:ascii="Times New Roman" w:hAnsi="Times New Roman" w:cs="Times New Roman"/>
          <w:iCs/>
          <w:sz w:val="24"/>
          <w:szCs w:val="24"/>
        </w:rPr>
        <w:t>11</w:t>
      </w:r>
      <w:r>
        <w:rPr>
          <w:rFonts w:ascii="Times New Roman" w:hAnsi="Times New Roman" w:cs="Times New Roman"/>
          <w:iCs/>
          <w:sz w:val="24"/>
          <w:szCs w:val="24"/>
        </w:rPr>
        <w:t>59                                     SHREYA PULLURI</w:t>
      </w:r>
    </w:p>
    <w:p w14:paraId="44EAFD9C" w14:textId="77777777" w:rsidR="00A174F3" w:rsidRDefault="00A174F3" w:rsidP="38637F54">
      <w:pPr>
        <w:jc w:val="center"/>
        <w:rPr>
          <w:rFonts w:ascii="Times New Roman" w:hAnsi="Times New Roman" w:cs="Times New Roman"/>
          <w:i/>
          <w:iCs/>
          <w:color w:val="FF0000"/>
          <w:sz w:val="24"/>
          <w:szCs w:val="24"/>
        </w:rPr>
      </w:pPr>
      <w:r w:rsidRPr="00A174F3">
        <w:rPr>
          <w:rFonts w:ascii="Times New Roman" w:hAnsi="Times New Roman" w:cs="Times New Roman"/>
          <w:i/>
          <w:noProof/>
          <w:color w:val="FF0000"/>
          <w:sz w:val="24"/>
          <w:szCs w:val="24"/>
        </w:rPr>
        <w:drawing>
          <wp:inline distT="114300" distB="114300" distL="114300" distR="114300" wp14:anchorId="41B6A780" wp14:editId="07777777">
            <wp:extent cx="4000046" cy="200002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cstate="print"/>
                    <a:srcRect/>
                    <a:stretch>
                      <a:fillRect/>
                    </a:stretch>
                  </pic:blipFill>
                  <pic:spPr>
                    <a:xfrm>
                      <a:off x="0" y="0"/>
                      <a:ext cx="4000046" cy="2000023"/>
                    </a:xfrm>
                    <a:prstGeom prst="rect">
                      <a:avLst/>
                    </a:prstGeom>
                    <a:ln/>
                  </pic:spPr>
                </pic:pic>
              </a:graphicData>
            </a:graphic>
          </wp:inline>
        </w:drawing>
      </w:r>
    </w:p>
    <w:p w14:paraId="71A6A275" w14:textId="77777777" w:rsidR="00A174F3" w:rsidRPr="002129D7" w:rsidRDefault="002129D7" w:rsidP="00A174F3">
      <w:pPr>
        <w:pStyle w:val="Normal1"/>
        <w:jc w:val="center"/>
        <w:rPr>
          <w:sz w:val="28"/>
          <w:szCs w:val="28"/>
        </w:rPr>
      </w:pPr>
      <w:r>
        <w:rPr>
          <w:sz w:val="28"/>
          <w:szCs w:val="28"/>
        </w:rPr>
        <w:t>AMRITA SCHOOL OF ENGINEERING</w:t>
      </w:r>
    </w:p>
    <w:p w14:paraId="4B94D5A5" w14:textId="77777777" w:rsidR="00A174F3" w:rsidRPr="002129D7" w:rsidRDefault="00A174F3" w:rsidP="00A174F3">
      <w:pPr>
        <w:pStyle w:val="Normal1"/>
        <w:jc w:val="center"/>
        <w:rPr>
          <w:sz w:val="28"/>
          <w:szCs w:val="28"/>
        </w:rPr>
      </w:pPr>
    </w:p>
    <w:p w14:paraId="64E7AEA7" w14:textId="127DD2C1" w:rsidR="00A174F3" w:rsidRPr="002129D7" w:rsidRDefault="00A174F3" w:rsidP="00A174F3">
      <w:pPr>
        <w:pStyle w:val="Normal1"/>
        <w:spacing w:line="360" w:lineRule="auto"/>
        <w:jc w:val="center"/>
        <w:rPr>
          <w:sz w:val="28"/>
          <w:szCs w:val="28"/>
        </w:rPr>
      </w:pPr>
      <w:r w:rsidRPr="2AEDB514">
        <w:rPr>
          <w:sz w:val="28"/>
          <w:szCs w:val="28"/>
        </w:rPr>
        <w:t>AMRITA VISHWA VIDYAPEETHAM</w:t>
      </w:r>
    </w:p>
    <w:p w14:paraId="6A0A1472" w14:textId="77777777" w:rsidR="00A174F3" w:rsidRPr="002129D7" w:rsidRDefault="00A174F3" w:rsidP="00AD29C5">
      <w:pPr>
        <w:pStyle w:val="Normal1"/>
        <w:spacing w:line="360" w:lineRule="auto"/>
        <w:jc w:val="center"/>
        <w:rPr>
          <w:sz w:val="28"/>
          <w:szCs w:val="28"/>
        </w:rPr>
      </w:pPr>
      <w:r w:rsidRPr="002129D7">
        <w:rPr>
          <w:sz w:val="28"/>
          <w:szCs w:val="28"/>
        </w:rPr>
        <w:t>AMRITAPURI 690 525</w:t>
      </w:r>
    </w:p>
    <w:p w14:paraId="0A67D7AF" w14:textId="1891FCF2" w:rsidR="00A174F3" w:rsidRPr="002129D7" w:rsidRDefault="00D04B52" w:rsidP="00AD29C5">
      <w:pPr>
        <w:pStyle w:val="Normal1"/>
        <w:spacing w:line="360" w:lineRule="auto"/>
        <w:jc w:val="center"/>
        <w:rPr>
          <w:sz w:val="28"/>
          <w:szCs w:val="28"/>
        </w:rPr>
      </w:pPr>
      <w:r>
        <w:rPr>
          <w:sz w:val="28"/>
          <w:szCs w:val="28"/>
        </w:rPr>
        <w:t>January</w:t>
      </w:r>
      <w:r w:rsidR="00A174F3" w:rsidRPr="002129D7">
        <w:rPr>
          <w:sz w:val="28"/>
          <w:szCs w:val="28"/>
        </w:rPr>
        <w:t xml:space="preserve"> 202</w:t>
      </w:r>
      <w:r>
        <w:rPr>
          <w:sz w:val="28"/>
          <w:szCs w:val="28"/>
        </w:rPr>
        <w:t>2</w:t>
      </w:r>
    </w:p>
    <w:p w14:paraId="3DEEC669" w14:textId="77777777" w:rsidR="00A174F3" w:rsidRDefault="00A174F3" w:rsidP="00A174F3">
      <w:pPr>
        <w:jc w:val="center"/>
        <w:rPr>
          <w:rFonts w:ascii="Times New Roman" w:hAnsi="Times New Roman" w:cs="Times New Roman"/>
          <w:i/>
          <w:color w:val="FF0000"/>
          <w:sz w:val="24"/>
          <w:szCs w:val="24"/>
        </w:rPr>
      </w:pPr>
    </w:p>
    <w:p w14:paraId="7C313729" w14:textId="77777777" w:rsidR="000D2DB0" w:rsidRDefault="00C51B61" w:rsidP="00C51B61">
      <w:pPr>
        <w:widowControl w:val="0"/>
        <w:autoSpaceDE w:val="0"/>
        <w:autoSpaceDN w:val="0"/>
        <w:adjustRightInd w:val="0"/>
        <w:spacing w:after="0" w:line="240" w:lineRule="auto"/>
        <w:ind w:left="3220"/>
        <w:rPr>
          <w:ins w:id="0" w:author="Nandana Ajoy" w:date="2022-01-16T23:32:00Z"/>
          <w:rFonts w:ascii="Times New Roman" w:hAnsi="Times New Roman"/>
          <w:b/>
          <w:sz w:val="26"/>
          <w:szCs w:val="26"/>
        </w:rPr>
      </w:pPr>
      <w:r>
        <w:rPr>
          <w:rFonts w:ascii="Times New Roman" w:hAnsi="Times New Roman"/>
          <w:b/>
          <w:sz w:val="26"/>
          <w:szCs w:val="26"/>
        </w:rPr>
        <w:lastRenderedPageBreak/>
        <w:t xml:space="preserve">    </w:t>
      </w:r>
      <w:r w:rsidR="005F32F1">
        <w:rPr>
          <w:rFonts w:ascii="Times New Roman" w:hAnsi="Times New Roman"/>
          <w:b/>
          <w:sz w:val="26"/>
          <w:szCs w:val="26"/>
        </w:rPr>
        <w:t xml:space="preserve">     </w:t>
      </w:r>
    </w:p>
    <w:p w14:paraId="1BB91737" w14:textId="578A9066" w:rsidR="00ED4F82" w:rsidRPr="008E522C" w:rsidRDefault="000D2DB0" w:rsidP="000D2DB0">
      <w:pPr>
        <w:widowControl w:val="0"/>
        <w:autoSpaceDE w:val="0"/>
        <w:autoSpaceDN w:val="0"/>
        <w:adjustRightInd w:val="0"/>
        <w:spacing w:after="0" w:line="240" w:lineRule="auto"/>
        <w:ind w:left="3220"/>
        <w:rPr>
          <w:rFonts w:ascii="Times New Roman" w:hAnsi="Times New Roman"/>
          <w:b/>
          <w:sz w:val="26"/>
          <w:szCs w:val="26"/>
        </w:rPr>
      </w:pPr>
      <w:ins w:id="1" w:author="Nandana Ajoy" w:date="2022-01-16T23:32:00Z">
        <w:r>
          <w:rPr>
            <w:rFonts w:ascii="Times New Roman" w:hAnsi="Times New Roman"/>
            <w:b/>
            <w:sz w:val="26"/>
            <w:szCs w:val="26"/>
          </w:rPr>
          <w:t xml:space="preserve">   </w:t>
        </w:r>
      </w:ins>
      <w:r w:rsidR="00ED4F82" w:rsidRPr="008E522C">
        <w:rPr>
          <w:rFonts w:ascii="Times New Roman" w:hAnsi="Times New Roman"/>
          <w:b/>
          <w:sz w:val="26"/>
          <w:szCs w:val="26"/>
        </w:rPr>
        <w:t>ABSTRACT</w:t>
      </w:r>
    </w:p>
    <w:p w14:paraId="3656B9AB" w14:textId="77777777" w:rsidR="00ED4F82" w:rsidRDefault="00ED4F82" w:rsidP="00ED4F82">
      <w:pPr>
        <w:widowControl w:val="0"/>
        <w:autoSpaceDE w:val="0"/>
        <w:autoSpaceDN w:val="0"/>
        <w:adjustRightInd w:val="0"/>
        <w:spacing w:after="0" w:line="200" w:lineRule="exact"/>
        <w:rPr>
          <w:rFonts w:ascii="Times New Roman" w:hAnsi="Times New Roman"/>
          <w:sz w:val="24"/>
          <w:szCs w:val="24"/>
        </w:rPr>
      </w:pPr>
    </w:p>
    <w:p w14:paraId="45FB0818" w14:textId="77777777" w:rsidR="00ED4F82" w:rsidRDefault="00ED4F82" w:rsidP="00ED4F82">
      <w:pPr>
        <w:widowControl w:val="0"/>
        <w:autoSpaceDE w:val="0"/>
        <w:autoSpaceDN w:val="0"/>
        <w:adjustRightInd w:val="0"/>
        <w:spacing w:after="0" w:line="200" w:lineRule="exact"/>
        <w:rPr>
          <w:rFonts w:ascii="Times New Roman" w:hAnsi="Times New Roman"/>
          <w:sz w:val="24"/>
          <w:szCs w:val="24"/>
        </w:rPr>
      </w:pPr>
    </w:p>
    <w:p w14:paraId="049F31CB" w14:textId="77777777" w:rsidR="00ED4F82" w:rsidRDefault="00ED4F82" w:rsidP="00ED4F82">
      <w:pPr>
        <w:widowControl w:val="0"/>
        <w:autoSpaceDE w:val="0"/>
        <w:autoSpaceDN w:val="0"/>
        <w:adjustRightInd w:val="0"/>
        <w:spacing w:after="0" w:line="200" w:lineRule="exact"/>
        <w:rPr>
          <w:rFonts w:ascii="Times New Roman" w:hAnsi="Times New Roman"/>
          <w:sz w:val="24"/>
          <w:szCs w:val="24"/>
        </w:rPr>
      </w:pPr>
    </w:p>
    <w:p w14:paraId="2E5D89DC" w14:textId="77777777" w:rsidR="00786C16" w:rsidRDefault="00786C16" w:rsidP="0040261F">
      <w:pPr>
        <w:widowControl w:val="0"/>
        <w:autoSpaceDE w:val="0"/>
        <w:autoSpaceDN w:val="0"/>
        <w:adjustRightInd w:val="0"/>
        <w:spacing w:after="0" w:line="360" w:lineRule="auto"/>
        <w:jc w:val="both"/>
        <w:rPr>
          <w:rFonts w:ascii="Times New Roman" w:hAnsi="Times New Roman"/>
          <w:sz w:val="24"/>
          <w:szCs w:val="24"/>
        </w:rPr>
      </w:pPr>
    </w:p>
    <w:p w14:paraId="62F355B1" w14:textId="0A6BC230" w:rsidR="00A5651B" w:rsidRPr="000D2DB0" w:rsidRDefault="004052BD">
      <w:pPr>
        <w:widowControl w:val="0"/>
        <w:autoSpaceDE w:val="0"/>
        <w:autoSpaceDN w:val="0"/>
        <w:adjustRightInd w:val="0"/>
        <w:spacing w:after="0" w:line="360" w:lineRule="auto"/>
        <w:rPr>
          <w:rFonts w:ascii="Times New Roman" w:hAnsi="Times New Roman" w:cs="Times New Roman"/>
          <w:sz w:val="24"/>
          <w:szCs w:val="24"/>
        </w:rPr>
        <w:pPrChange w:id="2" w:author="Nandana Ajoy" w:date="2022-01-16T23:32:00Z">
          <w:pPr>
            <w:widowControl w:val="0"/>
            <w:autoSpaceDE w:val="0"/>
            <w:autoSpaceDN w:val="0"/>
            <w:adjustRightInd w:val="0"/>
            <w:spacing w:after="0" w:line="360" w:lineRule="auto"/>
            <w:jc w:val="both"/>
          </w:pPr>
        </w:pPrChange>
      </w:pPr>
      <w:r w:rsidRPr="000D2DB0">
        <w:rPr>
          <w:rFonts w:ascii="Times New Roman" w:hAnsi="Times New Roman" w:cs="Times New Roman"/>
          <w:sz w:val="24"/>
          <w:szCs w:val="24"/>
        </w:rPr>
        <w:t xml:space="preserve">Gas </w:t>
      </w:r>
      <w:r w:rsidR="00C162A4" w:rsidRPr="000D2DB0">
        <w:rPr>
          <w:rFonts w:ascii="Times New Roman" w:hAnsi="Times New Roman" w:cs="Times New Roman"/>
          <w:sz w:val="24"/>
          <w:szCs w:val="24"/>
        </w:rPr>
        <w:t>detection systems</w:t>
      </w:r>
      <w:r w:rsidRPr="000D2DB0">
        <w:rPr>
          <w:rFonts w:ascii="Times New Roman" w:hAnsi="Times New Roman" w:cs="Times New Roman"/>
          <w:sz w:val="24"/>
          <w:szCs w:val="24"/>
        </w:rPr>
        <w:t xml:space="preserve"> are critical for monitoring and detecting hazardous inert gases and ensuring safety, air quality, or analy</w:t>
      </w:r>
      <w:r w:rsidR="00F05F37" w:rsidRPr="000D2DB0">
        <w:rPr>
          <w:rFonts w:ascii="Times New Roman" w:hAnsi="Times New Roman" w:cs="Times New Roman"/>
          <w:sz w:val="24"/>
          <w:szCs w:val="24"/>
        </w:rPr>
        <w:t>s</w:t>
      </w:r>
      <w:r w:rsidRPr="000D2DB0">
        <w:rPr>
          <w:rFonts w:ascii="Times New Roman" w:hAnsi="Times New Roman" w:cs="Times New Roman"/>
          <w:sz w:val="24"/>
          <w:szCs w:val="24"/>
        </w:rPr>
        <w:t xml:space="preserve">ing </w:t>
      </w:r>
      <w:r w:rsidR="00B5746D" w:rsidRPr="000D2DB0">
        <w:rPr>
          <w:rFonts w:ascii="Times New Roman" w:hAnsi="Times New Roman" w:cs="Times New Roman"/>
          <w:sz w:val="24"/>
          <w:szCs w:val="24"/>
        </w:rPr>
        <w:t xml:space="preserve">the </w:t>
      </w:r>
      <w:r w:rsidRPr="000D2DB0">
        <w:rPr>
          <w:rFonts w:ascii="Times New Roman" w:hAnsi="Times New Roman" w:cs="Times New Roman"/>
          <w:sz w:val="24"/>
          <w:szCs w:val="24"/>
        </w:rPr>
        <w:t>environment throughout many different industries.</w:t>
      </w:r>
      <w:r w:rsidR="00C162A4" w:rsidRPr="000D2DB0">
        <w:rPr>
          <w:rFonts w:ascii="Times New Roman" w:hAnsi="Times New Roman" w:cs="Times New Roman"/>
          <w:sz w:val="24"/>
          <w:szCs w:val="24"/>
        </w:rPr>
        <w:t xml:space="preserve"> </w:t>
      </w:r>
      <w:r w:rsidR="00A5651B" w:rsidRPr="000D2DB0">
        <w:rPr>
          <w:rStyle w:val="normaltextrun"/>
          <w:rFonts w:ascii="Times New Roman" w:hAnsi="Times New Roman" w:cs="Times New Roman"/>
          <w:sz w:val="24"/>
          <w:szCs w:val="24"/>
          <w:lang w:val="en-US"/>
        </w:rPr>
        <w:t>Th</w:t>
      </w:r>
      <w:r w:rsidR="00B21DD9" w:rsidRPr="000D2DB0">
        <w:rPr>
          <w:rStyle w:val="normaltextrun"/>
          <w:rFonts w:ascii="Times New Roman" w:hAnsi="Times New Roman" w:cs="Times New Roman"/>
          <w:sz w:val="24"/>
          <w:szCs w:val="24"/>
          <w:lang w:val="en-US"/>
        </w:rPr>
        <w:t>ese</w:t>
      </w:r>
      <w:r w:rsidR="00A5651B" w:rsidRPr="000D2DB0">
        <w:rPr>
          <w:rStyle w:val="normaltextrun"/>
          <w:rFonts w:ascii="Times New Roman" w:hAnsi="Times New Roman" w:cs="Times New Roman"/>
          <w:sz w:val="24"/>
          <w:szCs w:val="24"/>
          <w:lang w:val="en-US"/>
        </w:rPr>
        <w:t xml:space="preserve"> type</w:t>
      </w:r>
      <w:r w:rsidR="00B21DD9" w:rsidRPr="000D2DB0">
        <w:rPr>
          <w:rStyle w:val="normaltextrun"/>
          <w:rFonts w:ascii="Times New Roman" w:hAnsi="Times New Roman" w:cs="Times New Roman"/>
          <w:sz w:val="24"/>
          <w:szCs w:val="24"/>
          <w:lang w:val="en-US"/>
        </w:rPr>
        <w:t>s</w:t>
      </w:r>
      <w:r w:rsidR="00A5651B" w:rsidRPr="000D2DB0">
        <w:rPr>
          <w:rStyle w:val="normaltextrun"/>
          <w:rFonts w:ascii="Times New Roman" w:hAnsi="Times New Roman" w:cs="Times New Roman"/>
          <w:sz w:val="24"/>
          <w:szCs w:val="24"/>
          <w:lang w:val="en-US"/>
        </w:rPr>
        <w:t xml:space="preserve"> of </w:t>
      </w:r>
      <w:r w:rsidR="00B21DD9" w:rsidRPr="000D2DB0">
        <w:rPr>
          <w:rStyle w:val="normaltextrun"/>
          <w:rFonts w:ascii="Times New Roman" w:hAnsi="Times New Roman" w:cs="Times New Roman"/>
          <w:sz w:val="24"/>
          <w:szCs w:val="24"/>
          <w:lang w:val="en-US"/>
        </w:rPr>
        <w:t>equipment are</w:t>
      </w:r>
      <w:r w:rsidR="00A5651B" w:rsidRPr="000D2DB0">
        <w:rPr>
          <w:rStyle w:val="normaltextrun"/>
          <w:rFonts w:ascii="Times New Roman" w:hAnsi="Times New Roman" w:cs="Times New Roman"/>
          <w:sz w:val="24"/>
          <w:szCs w:val="24"/>
          <w:lang w:val="en-US"/>
        </w:rPr>
        <w:t xml:space="preserve"> used to detect gas leak</w:t>
      </w:r>
      <w:r w:rsidR="0040261F" w:rsidRPr="000D2DB0">
        <w:rPr>
          <w:rStyle w:val="normaltextrun"/>
          <w:rFonts w:ascii="Times New Roman" w:hAnsi="Times New Roman" w:cs="Times New Roman"/>
          <w:sz w:val="24"/>
          <w:szCs w:val="24"/>
          <w:lang w:val="en-US"/>
        </w:rPr>
        <w:t>age</w:t>
      </w:r>
      <w:r w:rsidR="00A5651B" w:rsidRPr="000D2DB0">
        <w:rPr>
          <w:rStyle w:val="normaltextrun"/>
          <w:rFonts w:ascii="Times New Roman" w:hAnsi="Times New Roman" w:cs="Times New Roman"/>
          <w:sz w:val="24"/>
          <w:szCs w:val="24"/>
          <w:lang w:val="en-US"/>
        </w:rPr>
        <w:t xml:space="preserve"> or other emissions and can interface with a </w:t>
      </w:r>
      <w:r w:rsidR="00A5651B" w:rsidRPr="000D2DB0">
        <w:rPr>
          <w:rStyle w:val="normaltextrun"/>
          <w:rFonts w:ascii="Times New Roman" w:hAnsi="Times New Roman" w:cs="Times New Roman"/>
          <w:sz w:val="24"/>
          <w:szCs w:val="24"/>
          <w:lang w:val="en-US"/>
          <w:rPrChange w:id="3" w:author="Nandana Ajoy" w:date="2022-01-16T23:32:00Z">
            <w:rPr>
              <w:rStyle w:val="normaltextrun"/>
              <w:sz w:val="24"/>
              <w:szCs w:val="24"/>
              <w:lang w:val="en-US"/>
            </w:rPr>
          </w:rPrChange>
        </w:rPr>
        <w:t>control system</w:t>
      </w:r>
      <w:r w:rsidR="00A5651B" w:rsidRPr="000D2DB0">
        <w:rPr>
          <w:rStyle w:val="normaltextrun"/>
          <w:rFonts w:ascii="Times New Roman" w:hAnsi="Times New Roman" w:cs="Times New Roman"/>
          <w:sz w:val="24"/>
          <w:szCs w:val="24"/>
          <w:lang w:val="en-US"/>
        </w:rPr>
        <w:t xml:space="preserve"> so </w:t>
      </w:r>
      <w:r w:rsidR="00A55843" w:rsidRPr="000D2DB0">
        <w:rPr>
          <w:rStyle w:val="normaltextrun"/>
          <w:rFonts w:ascii="Times New Roman" w:hAnsi="Times New Roman" w:cs="Times New Roman"/>
          <w:sz w:val="24"/>
          <w:szCs w:val="24"/>
          <w:lang w:val="en-US"/>
        </w:rPr>
        <w:t xml:space="preserve">that </w:t>
      </w:r>
      <w:r w:rsidR="00A5651B" w:rsidRPr="000D2DB0">
        <w:rPr>
          <w:rStyle w:val="normaltextrun"/>
          <w:rFonts w:ascii="Times New Roman" w:hAnsi="Times New Roman" w:cs="Times New Roman"/>
          <w:sz w:val="24"/>
          <w:szCs w:val="24"/>
          <w:lang w:val="en-US"/>
        </w:rPr>
        <w:t xml:space="preserve">a process can be automatically shut down. </w:t>
      </w:r>
      <w:ins w:id="4" w:author="Nandana Ajoy" w:date="2022-01-16T21:54:00Z">
        <w:r w:rsidR="00244BA1" w:rsidRPr="00B1417F">
          <w:rPr>
            <w:rStyle w:val="normaltextrun"/>
            <w:rFonts w:ascii="Times New Roman" w:hAnsi="Times New Roman" w:cs="Times New Roman"/>
            <w:sz w:val="24"/>
            <w:szCs w:val="24"/>
            <w:lang w:val="en-US"/>
          </w:rPr>
          <w:t>It can a</w:t>
        </w:r>
        <w:r w:rsidR="00244BA1" w:rsidRPr="000D2DB0">
          <w:rPr>
            <w:rStyle w:val="normaltextrun"/>
            <w:rFonts w:ascii="Times New Roman" w:hAnsi="Times New Roman" w:cs="Times New Roman"/>
            <w:sz w:val="24"/>
            <w:szCs w:val="24"/>
            <w:lang w:val="en-US"/>
          </w:rPr>
          <w:t>lso be used to monit</w:t>
        </w:r>
        <w:r w:rsidR="00044C7B" w:rsidRPr="000D2DB0">
          <w:rPr>
            <w:rStyle w:val="normaltextrun"/>
            <w:rFonts w:ascii="Times New Roman" w:hAnsi="Times New Roman" w:cs="Times New Roman"/>
            <w:sz w:val="24"/>
            <w:szCs w:val="24"/>
            <w:lang w:val="en-US"/>
          </w:rPr>
          <w:t xml:space="preserve">or </w:t>
        </w:r>
      </w:ins>
      <w:ins w:id="5" w:author="Nandana Ajoy" w:date="2022-01-16T21:55:00Z">
        <w:r w:rsidR="00044C7B" w:rsidRPr="000D2DB0">
          <w:rPr>
            <w:rStyle w:val="normaltextrun"/>
            <w:rFonts w:ascii="Times New Roman" w:hAnsi="Times New Roman" w:cs="Times New Roman"/>
            <w:sz w:val="24"/>
            <w:szCs w:val="24"/>
            <w:lang w:val="en-US"/>
          </w:rPr>
          <w:t xml:space="preserve">and detect </w:t>
        </w:r>
      </w:ins>
      <w:ins w:id="6" w:author="Nandana Ajoy" w:date="2022-01-16T21:54:00Z">
        <w:r w:rsidR="00044C7B" w:rsidRPr="000D2DB0">
          <w:rPr>
            <w:rStyle w:val="normaltextrun"/>
            <w:rFonts w:ascii="Times New Roman" w:hAnsi="Times New Roman" w:cs="Times New Roman"/>
            <w:sz w:val="24"/>
            <w:szCs w:val="24"/>
            <w:lang w:val="en-US"/>
          </w:rPr>
          <w:t xml:space="preserve">gas leakage and </w:t>
        </w:r>
      </w:ins>
      <w:del w:id="7" w:author="Nandana Ajoy" w:date="2022-01-16T21:54:00Z">
        <w:r w:rsidR="00B21DD9" w:rsidRPr="000D2DB0" w:rsidDel="00044C7B">
          <w:rPr>
            <w:rStyle w:val="normaltextrun"/>
            <w:rFonts w:ascii="Times New Roman" w:hAnsi="Times New Roman" w:cs="Times New Roman"/>
            <w:sz w:val="24"/>
            <w:szCs w:val="24"/>
            <w:lang w:val="en-US"/>
          </w:rPr>
          <w:delText>G</w:delText>
        </w:r>
        <w:r w:rsidR="00A5651B" w:rsidRPr="000D2DB0" w:rsidDel="00044C7B">
          <w:rPr>
            <w:rStyle w:val="normaltextrun"/>
            <w:rFonts w:ascii="Times New Roman" w:hAnsi="Times New Roman" w:cs="Times New Roman"/>
            <w:sz w:val="24"/>
            <w:szCs w:val="24"/>
            <w:lang w:val="en-US"/>
          </w:rPr>
          <w:delText>as detector</w:delText>
        </w:r>
        <w:r w:rsidR="00B21DD9" w:rsidRPr="000D2DB0" w:rsidDel="00044C7B">
          <w:rPr>
            <w:rStyle w:val="normaltextrun"/>
            <w:rFonts w:ascii="Times New Roman" w:hAnsi="Times New Roman" w:cs="Times New Roman"/>
            <w:sz w:val="24"/>
            <w:szCs w:val="24"/>
            <w:lang w:val="en-US"/>
          </w:rPr>
          <w:delText>s</w:delText>
        </w:r>
        <w:r w:rsidR="00A5651B" w:rsidRPr="000D2DB0" w:rsidDel="00044C7B">
          <w:rPr>
            <w:rStyle w:val="normaltextrun"/>
            <w:rFonts w:ascii="Times New Roman" w:hAnsi="Times New Roman" w:cs="Times New Roman"/>
            <w:sz w:val="24"/>
            <w:szCs w:val="24"/>
            <w:lang w:val="en-US"/>
          </w:rPr>
          <w:delText xml:space="preserve"> can </w:delText>
        </w:r>
      </w:del>
      <w:ins w:id="8" w:author="Nandana Ajoy" w:date="2022-01-16T21:53:00Z">
        <w:r w:rsidR="00244BA1" w:rsidRPr="000D2DB0">
          <w:rPr>
            <w:rStyle w:val="normaltextrun"/>
            <w:rFonts w:ascii="Times New Roman" w:hAnsi="Times New Roman" w:cs="Times New Roman"/>
            <w:sz w:val="24"/>
            <w:szCs w:val="24"/>
            <w:lang w:val="en-US"/>
          </w:rPr>
          <w:t xml:space="preserve">alert </w:t>
        </w:r>
      </w:ins>
      <w:del w:id="9" w:author="Nandana Ajoy" w:date="2022-01-16T21:54:00Z">
        <w:r w:rsidR="00A5651B" w:rsidRPr="000D2DB0" w:rsidDel="00244BA1">
          <w:rPr>
            <w:rStyle w:val="normaltextrun"/>
            <w:rFonts w:ascii="Times New Roman" w:hAnsi="Times New Roman" w:cs="Times New Roman"/>
            <w:sz w:val="24"/>
            <w:szCs w:val="24"/>
            <w:lang w:val="en-US"/>
          </w:rPr>
          <w:delText xml:space="preserve">alarm </w:delText>
        </w:r>
      </w:del>
      <w:r w:rsidR="00B21DD9" w:rsidRPr="000D2DB0">
        <w:rPr>
          <w:rStyle w:val="normaltextrun"/>
          <w:rFonts w:ascii="Times New Roman" w:hAnsi="Times New Roman" w:cs="Times New Roman"/>
          <w:sz w:val="24"/>
          <w:szCs w:val="24"/>
          <w:lang w:val="en-US"/>
        </w:rPr>
        <w:t>the</w:t>
      </w:r>
      <w:r w:rsidR="00A5651B" w:rsidRPr="000D2DB0">
        <w:rPr>
          <w:rStyle w:val="normaltextrun"/>
          <w:rFonts w:ascii="Times New Roman" w:hAnsi="Times New Roman" w:cs="Times New Roman"/>
          <w:sz w:val="24"/>
          <w:szCs w:val="24"/>
          <w:lang w:val="en-US"/>
        </w:rPr>
        <w:t xml:space="preserve"> operators in the area where the leak is occurring, giving them the opportunity to </w:t>
      </w:r>
      <w:r w:rsidR="00B21DD9" w:rsidRPr="000D2DB0">
        <w:rPr>
          <w:rStyle w:val="normaltextrun"/>
          <w:rFonts w:ascii="Times New Roman" w:hAnsi="Times New Roman" w:cs="Times New Roman"/>
          <w:sz w:val="24"/>
          <w:szCs w:val="24"/>
          <w:lang w:val="en-US"/>
        </w:rPr>
        <w:t>move away from the leak</w:t>
      </w:r>
      <w:r w:rsidR="00A5651B" w:rsidRPr="000D2DB0">
        <w:rPr>
          <w:rStyle w:val="normaltextrun"/>
          <w:rFonts w:ascii="Times New Roman" w:hAnsi="Times New Roman" w:cs="Times New Roman"/>
          <w:sz w:val="24"/>
          <w:szCs w:val="24"/>
          <w:lang w:val="en-US"/>
        </w:rPr>
        <w:t>. Th</w:t>
      </w:r>
      <w:r w:rsidR="00B21DD9" w:rsidRPr="000D2DB0">
        <w:rPr>
          <w:rStyle w:val="normaltextrun"/>
          <w:rFonts w:ascii="Times New Roman" w:hAnsi="Times New Roman" w:cs="Times New Roman"/>
          <w:sz w:val="24"/>
          <w:szCs w:val="24"/>
          <w:lang w:val="en-US"/>
        </w:rPr>
        <w:t>ese</w:t>
      </w:r>
      <w:r w:rsidR="00A5651B" w:rsidRPr="000D2DB0">
        <w:rPr>
          <w:rStyle w:val="normaltextrun"/>
          <w:rFonts w:ascii="Times New Roman" w:hAnsi="Times New Roman" w:cs="Times New Roman"/>
          <w:sz w:val="24"/>
          <w:szCs w:val="24"/>
          <w:lang w:val="en-US"/>
        </w:rPr>
        <w:t xml:space="preserve"> type</w:t>
      </w:r>
      <w:r w:rsidR="00B21DD9" w:rsidRPr="000D2DB0">
        <w:rPr>
          <w:rStyle w:val="normaltextrun"/>
          <w:rFonts w:ascii="Times New Roman" w:hAnsi="Times New Roman" w:cs="Times New Roman"/>
          <w:sz w:val="24"/>
          <w:szCs w:val="24"/>
          <w:lang w:val="en-US"/>
        </w:rPr>
        <w:t>s</w:t>
      </w:r>
      <w:r w:rsidR="00A5651B" w:rsidRPr="000D2DB0">
        <w:rPr>
          <w:rStyle w:val="normaltextrun"/>
          <w:rFonts w:ascii="Times New Roman" w:hAnsi="Times New Roman" w:cs="Times New Roman"/>
          <w:sz w:val="24"/>
          <w:szCs w:val="24"/>
          <w:lang w:val="en-US"/>
        </w:rPr>
        <w:t xml:space="preserve"> of device</w:t>
      </w:r>
      <w:r w:rsidR="00B21DD9" w:rsidRPr="000D2DB0">
        <w:rPr>
          <w:rStyle w:val="normaltextrun"/>
          <w:rFonts w:ascii="Times New Roman" w:hAnsi="Times New Roman" w:cs="Times New Roman"/>
          <w:sz w:val="24"/>
          <w:szCs w:val="24"/>
          <w:lang w:val="en-US"/>
        </w:rPr>
        <w:t>s are</w:t>
      </w:r>
      <w:r w:rsidR="00A5651B" w:rsidRPr="000D2DB0">
        <w:rPr>
          <w:rStyle w:val="normaltextrun"/>
          <w:rFonts w:ascii="Times New Roman" w:hAnsi="Times New Roman" w:cs="Times New Roman"/>
          <w:sz w:val="24"/>
          <w:szCs w:val="24"/>
          <w:lang w:val="en-US"/>
        </w:rPr>
        <w:t xml:space="preserve"> important because there are many gases that </w:t>
      </w:r>
      <w:r w:rsidR="00B21DD9" w:rsidRPr="000D2DB0">
        <w:rPr>
          <w:rStyle w:val="normaltextrun"/>
          <w:rFonts w:ascii="Times New Roman" w:hAnsi="Times New Roman" w:cs="Times New Roman"/>
          <w:sz w:val="24"/>
          <w:szCs w:val="24"/>
          <w:lang w:val="en-US"/>
        </w:rPr>
        <w:t>possess</w:t>
      </w:r>
      <w:r w:rsidR="00A55843" w:rsidRPr="000D2DB0">
        <w:rPr>
          <w:rStyle w:val="normaltextrun"/>
          <w:rFonts w:ascii="Times New Roman" w:hAnsi="Times New Roman" w:cs="Times New Roman"/>
          <w:sz w:val="24"/>
          <w:szCs w:val="24"/>
          <w:lang w:val="en-US"/>
        </w:rPr>
        <w:t xml:space="preserve"> a threat </w:t>
      </w:r>
      <w:r w:rsidR="00A5651B" w:rsidRPr="000D2DB0">
        <w:rPr>
          <w:rStyle w:val="normaltextrun"/>
          <w:rFonts w:ascii="Times New Roman" w:hAnsi="Times New Roman" w:cs="Times New Roman"/>
          <w:sz w:val="24"/>
          <w:szCs w:val="24"/>
          <w:lang w:val="en-US"/>
        </w:rPr>
        <w:t xml:space="preserve">to </w:t>
      </w:r>
      <w:r w:rsidR="00B21DD9" w:rsidRPr="000D2DB0">
        <w:rPr>
          <w:rStyle w:val="normaltextrun"/>
          <w:rFonts w:ascii="Times New Roman" w:hAnsi="Times New Roman" w:cs="Times New Roman"/>
          <w:sz w:val="24"/>
          <w:szCs w:val="24"/>
          <w:lang w:val="en-US"/>
        </w:rPr>
        <w:t>living organisms</w:t>
      </w:r>
      <w:r w:rsidR="00A55843" w:rsidRPr="000D2DB0">
        <w:rPr>
          <w:rStyle w:val="normaltextrun"/>
          <w:rFonts w:ascii="Times New Roman" w:hAnsi="Times New Roman" w:cs="Times New Roman"/>
          <w:sz w:val="24"/>
          <w:szCs w:val="24"/>
          <w:lang w:val="en-US"/>
        </w:rPr>
        <w:t>.</w:t>
      </w:r>
    </w:p>
    <w:p w14:paraId="1418409D" w14:textId="77777777" w:rsidR="00A5651B" w:rsidRPr="000D2DB0" w:rsidRDefault="00A5651B">
      <w:pPr>
        <w:widowControl w:val="0"/>
        <w:autoSpaceDE w:val="0"/>
        <w:autoSpaceDN w:val="0"/>
        <w:adjustRightInd w:val="0"/>
        <w:spacing w:after="0" w:line="360" w:lineRule="auto"/>
        <w:rPr>
          <w:rFonts w:ascii="Times New Roman" w:hAnsi="Times New Roman" w:cs="Times New Roman"/>
          <w:sz w:val="24"/>
          <w:szCs w:val="24"/>
        </w:rPr>
        <w:pPrChange w:id="10" w:author="Nandana Ajoy" w:date="2022-01-16T23:32:00Z">
          <w:pPr>
            <w:widowControl w:val="0"/>
            <w:autoSpaceDE w:val="0"/>
            <w:autoSpaceDN w:val="0"/>
            <w:adjustRightInd w:val="0"/>
            <w:spacing w:after="0" w:line="360" w:lineRule="auto"/>
            <w:jc w:val="both"/>
          </w:pPr>
        </w:pPrChange>
      </w:pPr>
    </w:p>
    <w:p w14:paraId="4D8FD609" w14:textId="0D1D500D" w:rsidR="00CC5E6B" w:rsidRPr="000D2DB0" w:rsidRDefault="00C162A4">
      <w:pPr>
        <w:widowControl w:val="0"/>
        <w:autoSpaceDE w:val="0"/>
        <w:autoSpaceDN w:val="0"/>
        <w:adjustRightInd w:val="0"/>
        <w:spacing w:after="0" w:line="360" w:lineRule="auto"/>
        <w:rPr>
          <w:rFonts w:ascii="Times New Roman" w:hAnsi="Times New Roman" w:cs="Times New Roman"/>
          <w:sz w:val="24"/>
          <w:szCs w:val="24"/>
        </w:rPr>
        <w:pPrChange w:id="11" w:author="Nandana Ajoy" w:date="2022-01-16T23:32:00Z">
          <w:pPr>
            <w:widowControl w:val="0"/>
            <w:autoSpaceDE w:val="0"/>
            <w:autoSpaceDN w:val="0"/>
            <w:adjustRightInd w:val="0"/>
            <w:spacing w:after="0" w:line="360" w:lineRule="auto"/>
            <w:jc w:val="both"/>
          </w:pPr>
        </w:pPrChange>
      </w:pPr>
      <w:r w:rsidRPr="000D2DB0">
        <w:rPr>
          <w:rFonts w:ascii="Times New Roman" w:hAnsi="Times New Roman" w:cs="Times New Roman"/>
          <w:sz w:val="24"/>
          <w:szCs w:val="24"/>
        </w:rPr>
        <w:t xml:space="preserve">The scope of this project is to design and develop a </w:t>
      </w:r>
      <w:r w:rsidR="00F05F37" w:rsidRPr="000D2DB0">
        <w:rPr>
          <w:rFonts w:ascii="Times New Roman" w:hAnsi="Times New Roman" w:cs="Times New Roman"/>
          <w:sz w:val="24"/>
          <w:szCs w:val="24"/>
        </w:rPr>
        <w:t>low-cost</w:t>
      </w:r>
      <w:r w:rsidRPr="000D2DB0">
        <w:rPr>
          <w:rFonts w:ascii="Times New Roman" w:hAnsi="Times New Roman" w:cs="Times New Roman"/>
          <w:sz w:val="24"/>
          <w:szCs w:val="24"/>
        </w:rPr>
        <w:t xml:space="preserve"> electronic circuit which can detect the presence of LPG.</w:t>
      </w:r>
    </w:p>
    <w:p w14:paraId="4BEF2E63" w14:textId="77777777" w:rsidR="00CC5E6B" w:rsidRPr="000D2DB0" w:rsidRDefault="00CC5E6B">
      <w:pPr>
        <w:widowControl w:val="0"/>
        <w:autoSpaceDE w:val="0"/>
        <w:autoSpaceDN w:val="0"/>
        <w:adjustRightInd w:val="0"/>
        <w:spacing w:after="0" w:line="360" w:lineRule="auto"/>
        <w:rPr>
          <w:rFonts w:ascii="Times New Roman" w:hAnsi="Times New Roman" w:cs="Times New Roman"/>
          <w:sz w:val="24"/>
          <w:szCs w:val="24"/>
        </w:rPr>
        <w:pPrChange w:id="12" w:author="Nandana Ajoy" w:date="2022-01-16T23:32:00Z">
          <w:pPr>
            <w:widowControl w:val="0"/>
            <w:autoSpaceDE w:val="0"/>
            <w:autoSpaceDN w:val="0"/>
            <w:adjustRightInd w:val="0"/>
            <w:spacing w:after="0" w:line="360" w:lineRule="auto"/>
            <w:jc w:val="both"/>
          </w:pPr>
        </w:pPrChange>
      </w:pPr>
    </w:p>
    <w:p w14:paraId="15A7C501" w14:textId="0C3501D5" w:rsidR="00CC5E6B" w:rsidRPr="000D2DB0" w:rsidRDefault="00C162A4">
      <w:pPr>
        <w:widowControl w:val="0"/>
        <w:autoSpaceDE w:val="0"/>
        <w:autoSpaceDN w:val="0"/>
        <w:adjustRightInd w:val="0"/>
        <w:spacing w:after="0" w:line="360" w:lineRule="auto"/>
        <w:rPr>
          <w:rFonts w:ascii="Times New Roman" w:hAnsi="Times New Roman" w:cs="Times New Roman"/>
          <w:sz w:val="24"/>
          <w:szCs w:val="24"/>
        </w:rPr>
        <w:pPrChange w:id="13" w:author="Nandana Ajoy" w:date="2022-01-16T23:32:00Z">
          <w:pPr>
            <w:widowControl w:val="0"/>
            <w:autoSpaceDE w:val="0"/>
            <w:autoSpaceDN w:val="0"/>
            <w:adjustRightInd w:val="0"/>
            <w:spacing w:after="0" w:line="360" w:lineRule="auto"/>
            <w:jc w:val="both"/>
          </w:pPr>
        </w:pPrChange>
      </w:pPr>
      <w:r w:rsidRPr="000D2DB0">
        <w:rPr>
          <w:rFonts w:ascii="Times New Roman" w:hAnsi="Times New Roman" w:cs="Times New Roman"/>
          <w:sz w:val="24"/>
          <w:szCs w:val="24"/>
        </w:rPr>
        <w:t xml:space="preserve">The proposed system </w:t>
      </w:r>
      <w:r w:rsidR="00CC5E6B" w:rsidRPr="000D2DB0">
        <w:rPr>
          <w:rFonts w:ascii="Times New Roman" w:hAnsi="Times New Roman" w:cs="Times New Roman"/>
          <w:sz w:val="24"/>
          <w:szCs w:val="24"/>
        </w:rPr>
        <w:t xml:space="preserve">is based </w:t>
      </w:r>
      <w:r w:rsidR="00B21DD9" w:rsidRPr="000D2DB0">
        <w:rPr>
          <w:rFonts w:ascii="Times New Roman" w:hAnsi="Times New Roman" w:cs="Times New Roman"/>
          <w:sz w:val="24"/>
          <w:szCs w:val="24"/>
        </w:rPr>
        <w:t>around</w:t>
      </w:r>
      <w:r w:rsidR="00CC5E6B" w:rsidRPr="000D2DB0">
        <w:rPr>
          <w:rFonts w:ascii="Times New Roman" w:hAnsi="Times New Roman" w:cs="Times New Roman"/>
          <w:sz w:val="24"/>
          <w:szCs w:val="24"/>
        </w:rPr>
        <w:t xml:space="preserve"> MQ2 Gas Sensor Module which converts the Gas concentration into electrical signal</w:t>
      </w:r>
      <w:r w:rsidR="00B21DD9" w:rsidRPr="000D2DB0">
        <w:rPr>
          <w:rFonts w:ascii="Times New Roman" w:hAnsi="Times New Roman" w:cs="Times New Roman"/>
          <w:sz w:val="24"/>
          <w:szCs w:val="24"/>
        </w:rPr>
        <w:t>s</w:t>
      </w:r>
      <w:r w:rsidR="00CC5E6B" w:rsidRPr="000D2DB0">
        <w:rPr>
          <w:rFonts w:ascii="Times New Roman" w:hAnsi="Times New Roman" w:cs="Times New Roman"/>
          <w:sz w:val="24"/>
          <w:szCs w:val="24"/>
        </w:rPr>
        <w:t>.</w:t>
      </w:r>
      <w:r w:rsidR="005B7686" w:rsidRPr="000D2DB0">
        <w:rPr>
          <w:rFonts w:ascii="Times New Roman" w:hAnsi="Times New Roman" w:cs="Times New Roman"/>
          <w:sz w:val="24"/>
          <w:szCs w:val="24"/>
        </w:rPr>
        <w:t xml:space="preserve"> The voltage that the sensor outputs</w:t>
      </w:r>
      <w:ins w:id="14" w:author="Nandana Ajoy" w:date="2022-01-16T21:55:00Z">
        <w:r w:rsidR="00044C7B" w:rsidRPr="000D2DB0">
          <w:rPr>
            <w:rFonts w:ascii="Times New Roman" w:hAnsi="Times New Roman" w:cs="Times New Roman"/>
            <w:sz w:val="24"/>
            <w:szCs w:val="24"/>
          </w:rPr>
          <w:t>,</w:t>
        </w:r>
      </w:ins>
      <w:r w:rsidR="005B7686" w:rsidRPr="000D2DB0">
        <w:rPr>
          <w:rFonts w:ascii="Times New Roman" w:hAnsi="Times New Roman" w:cs="Times New Roman"/>
          <w:sz w:val="24"/>
          <w:szCs w:val="24"/>
        </w:rPr>
        <w:t xml:space="preserve"> change according to the gas level that exists in the atmosphere. The sensor outputs a voltage that is proportional to the concentration of gas.</w:t>
      </w:r>
      <w:r w:rsidR="00CC5E6B" w:rsidRPr="000D2DB0">
        <w:rPr>
          <w:rFonts w:ascii="Times New Roman" w:hAnsi="Times New Roman" w:cs="Times New Roman"/>
          <w:sz w:val="24"/>
          <w:szCs w:val="24"/>
        </w:rPr>
        <w:t xml:space="preserve"> An Arduino</w:t>
      </w:r>
      <w:r w:rsidRPr="000D2DB0">
        <w:rPr>
          <w:rFonts w:ascii="Times New Roman" w:hAnsi="Times New Roman" w:cs="Times New Roman"/>
          <w:sz w:val="24"/>
          <w:szCs w:val="24"/>
        </w:rPr>
        <w:t xml:space="preserve"> based microcontroller platform </w:t>
      </w:r>
      <w:r w:rsidR="00CC5E6B" w:rsidRPr="000D2DB0">
        <w:rPr>
          <w:rFonts w:ascii="Times New Roman" w:hAnsi="Times New Roman" w:cs="Times New Roman"/>
          <w:sz w:val="24"/>
          <w:szCs w:val="24"/>
        </w:rPr>
        <w:t xml:space="preserve">will be used </w:t>
      </w:r>
      <w:r w:rsidRPr="000D2DB0">
        <w:rPr>
          <w:rFonts w:ascii="Times New Roman" w:hAnsi="Times New Roman" w:cs="Times New Roman"/>
          <w:sz w:val="24"/>
          <w:szCs w:val="24"/>
        </w:rPr>
        <w:t xml:space="preserve">for </w:t>
      </w:r>
      <w:r w:rsidR="00CC5E6B" w:rsidRPr="000D2DB0">
        <w:rPr>
          <w:rFonts w:ascii="Times New Roman" w:hAnsi="Times New Roman" w:cs="Times New Roman"/>
          <w:sz w:val="24"/>
          <w:szCs w:val="24"/>
        </w:rPr>
        <w:t>sensor</w:t>
      </w:r>
      <w:r w:rsidRPr="000D2DB0">
        <w:rPr>
          <w:rFonts w:ascii="Times New Roman" w:hAnsi="Times New Roman" w:cs="Times New Roman"/>
          <w:sz w:val="24"/>
          <w:szCs w:val="24"/>
        </w:rPr>
        <w:t xml:space="preserve"> data processing and to take necessary control actions. </w:t>
      </w:r>
      <w:r w:rsidR="00CC5E6B" w:rsidRPr="000D2DB0">
        <w:rPr>
          <w:rFonts w:ascii="Times New Roman" w:hAnsi="Times New Roman" w:cs="Times New Roman"/>
          <w:sz w:val="24"/>
          <w:szCs w:val="24"/>
        </w:rPr>
        <w:t>A signal conditioning circuit will be designed for interfacing the MQ2 Gas sensor with the Arduino platform board.</w:t>
      </w:r>
    </w:p>
    <w:p w14:paraId="7482C508" w14:textId="77777777" w:rsidR="004052BD" w:rsidRPr="000D2DB0" w:rsidRDefault="004052BD" w:rsidP="000D2DB0">
      <w:pPr>
        <w:pStyle w:val="paragraph"/>
        <w:spacing w:before="0" w:beforeAutospacing="0" w:after="0" w:afterAutospacing="0" w:line="360" w:lineRule="auto"/>
        <w:textAlignment w:val="baseline"/>
        <w:rPr>
          <w:rStyle w:val="normaltextrun"/>
          <w:lang w:val="en-US"/>
        </w:rPr>
      </w:pPr>
    </w:p>
    <w:p w14:paraId="4DDBEF00" w14:textId="3894B839" w:rsidR="00ED4F82" w:rsidRPr="000D2DB0" w:rsidRDefault="009D1E46" w:rsidP="000D2DB0">
      <w:pPr>
        <w:pStyle w:val="paragraph"/>
        <w:spacing w:before="0" w:beforeAutospacing="0" w:after="0" w:afterAutospacing="0" w:line="360" w:lineRule="auto"/>
        <w:textAlignment w:val="baseline"/>
      </w:pPr>
      <w:r w:rsidRPr="000D2DB0">
        <w:rPr>
          <w:rStyle w:val="normaltextrun"/>
          <w:lang w:val="en-US"/>
        </w:rPr>
        <w:t xml:space="preserve">This circuit contains an Arduino UNO R3, Gas Sensor, 4 LED’s, </w:t>
      </w:r>
      <w:r w:rsidR="00786C16" w:rsidRPr="000D2DB0">
        <w:rPr>
          <w:rStyle w:val="normaltextrun"/>
          <w:lang w:val="en-US"/>
        </w:rPr>
        <w:t>four</w:t>
      </w:r>
      <w:r w:rsidRPr="000D2DB0">
        <w:rPr>
          <w:rStyle w:val="normaltextrun"/>
          <w:lang w:val="en-US"/>
        </w:rPr>
        <w:t xml:space="preserve"> 1</w:t>
      </w:r>
      <w:r w:rsidR="00F05F37" w:rsidRPr="000D2DB0">
        <w:rPr>
          <w:rStyle w:val="normaltextrun"/>
          <w:lang w:val="en-US"/>
        </w:rPr>
        <w:t xml:space="preserve"> </w:t>
      </w:r>
      <w:r w:rsidR="00786C16" w:rsidRPr="000D2DB0">
        <w:rPr>
          <w:rStyle w:val="normaltextrun"/>
          <w:lang w:val="en-US"/>
        </w:rPr>
        <w:t>K</w:t>
      </w:r>
      <w:r w:rsidR="00F05F37" w:rsidRPr="000D2DB0">
        <w:rPr>
          <w:rStyle w:val="normaltextrun"/>
          <w:lang w:val="en-US"/>
        </w:rPr>
        <w:t xml:space="preserve">ilo </w:t>
      </w:r>
      <w:r w:rsidRPr="000D2DB0">
        <w:rPr>
          <w:rStyle w:val="normaltextrun"/>
          <w:lang w:val="en-US"/>
        </w:rPr>
        <w:t>ohm resistors and one 4.7</w:t>
      </w:r>
      <w:r w:rsidR="00786C16" w:rsidRPr="000D2DB0">
        <w:rPr>
          <w:rStyle w:val="normaltextrun"/>
          <w:lang w:val="en-US"/>
        </w:rPr>
        <w:t xml:space="preserve"> K</w:t>
      </w:r>
      <w:r w:rsidR="00F05F37" w:rsidRPr="000D2DB0">
        <w:rPr>
          <w:rStyle w:val="normaltextrun"/>
          <w:lang w:val="en-US"/>
        </w:rPr>
        <w:t xml:space="preserve">ilo </w:t>
      </w:r>
      <w:r w:rsidRPr="000D2DB0">
        <w:rPr>
          <w:rStyle w:val="normaltextrun"/>
          <w:lang w:val="en-US"/>
        </w:rPr>
        <w:t>ohm resistor.</w:t>
      </w:r>
    </w:p>
    <w:p w14:paraId="3461D779" w14:textId="77777777" w:rsidR="00076816" w:rsidRPr="0040261F" w:rsidRDefault="00076816" w:rsidP="00A174F3">
      <w:pPr>
        <w:jc w:val="center"/>
        <w:rPr>
          <w:rFonts w:ascii="Times New Roman" w:hAnsi="Times New Roman" w:cs="Times New Roman"/>
          <w:iCs/>
          <w:color w:val="FF0000"/>
          <w:sz w:val="24"/>
          <w:szCs w:val="24"/>
        </w:rPr>
      </w:pPr>
    </w:p>
    <w:p w14:paraId="3CF2D8B6" w14:textId="77777777" w:rsidR="00076816" w:rsidRDefault="00076816" w:rsidP="00A174F3">
      <w:pPr>
        <w:jc w:val="center"/>
        <w:rPr>
          <w:rFonts w:ascii="Times New Roman" w:hAnsi="Times New Roman" w:cs="Times New Roman"/>
          <w:i/>
          <w:color w:val="FF0000"/>
          <w:sz w:val="24"/>
          <w:szCs w:val="24"/>
        </w:rPr>
      </w:pPr>
    </w:p>
    <w:p w14:paraId="0FB78278" w14:textId="77777777" w:rsidR="00076816" w:rsidRDefault="00076816" w:rsidP="00A174F3">
      <w:pPr>
        <w:jc w:val="center"/>
        <w:rPr>
          <w:rFonts w:ascii="Times New Roman" w:hAnsi="Times New Roman" w:cs="Times New Roman"/>
          <w:i/>
          <w:color w:val="FF0000"/>
          <w:sz w:val="24"/>
          <w:szCs w:val="24"/>
        </w:rPr>
      </w:pPr>
    </w:p>
    <w:p w14:paraId="1FC39945" w14:textId="77777777" w:rsidR="00076816" w:rsidRDefault="00076816" w:rsidP="00A174F3">
      <w:pPr>
        <w:jc w:val="center"/>
        <w:rPr>
          <w:rFonts w:ascii="Times New Roman" w:hAnsi="Times New Roman" w:cs="Times New Roman"/>
          <w:i/>
          <w:color w:val="FF0000"/>
          <w:sz w:val="24"/>
          <w:szCs w:val="24"/>
        </w:rPr>
      </w:pPr>
    </w:p>
    <w:p w14:paraId="181F5416" w14:textId="77777777" w:rsidR="00A1489E" w:rsidRDefault="00A1489E" w:rsidP="009D1E46">
      <w:pPr>
        <w:widowControl w:val="0"/>
        <w:autoSpaceDE w:val="0"/>
        <w:autoSpaceDN w:val="0"/>
        <w:adjustRightInd w:val="0"/>
        <w:spacing w:after="0" w:line="240" w:lineRule="auto"/>
        <w:rPr>
          <w:rFonts w:ascii="Times New Roman" w:hAnsi="Times New Roman" w:cs="Times New Roman"/>
          <w:i/>
          <w:color w:val="FF0000"/>
          <w:sz w:val="24"/>
          <w:szCs w:val="24"/>
        </w:rPr>
      </w:pPr>
    </w:p>
    <w:p w14:paraId="0DE0FEB5" w14:textId="77777777" w:rsidR="00A1489E" w:rsidRDefault="00A1489E" w:rsidP="009D1E46">
      <w:pPr>
        <w:widowControl w:val="0"/>
        <w:autoSpaceDE w:val="0"/>
        <w:autoSpaceDN w:val="0"/>
        <w:adjustRightInd w:val="0"/>
        <w:spacing w:after="0" w:line="240" w:lineRule="auto"/>
        <w:rPr>
          <w:rFonts w:ascii="Times New Roman" w:hAnsi="Times New Roman" w:cs="Times New Roman"/>
          <w:i/>
          <w:color w:val="FF0000"/>
          <w:sz w:val="24"/>
          <w:szCs w:val="24"/>
        </w:rPr>
      </w:pPr>
    </w:p>
    <w:p w14:paraId="672C05A9" w14:textId="77777777" w:rsidR="00A1489E" w:rsidRDefault="00A1489E" w:rsidP="009D1E46">
      <w:pPr>
        <w:widowControl w:val="0"/>
        <w:autoSpaceDE w:val="0"/>
        <w:autoSpaceDN w:val="0"/>
        <w:adjustRightInd w:val="0"/>
        <w:spacing w:after="0" w:line="240" w:lineRule="auto"/>
        <w:rPr>
          <w:rFonts w:ascii="Times New Roman" w:hAnsi="Times New Roman" w:cs="Times New Roman"/>
          <w:i/>
          <w:color w:val="FF0000"/>
          <w:sz w:val="24"/>
          <w:szCs w:val="24"/>
        </w:rPr>
      </w:pPr>
    </w:p>
    <w:p w14:paraId="62D40813" w14:textId="77777777" w:rsidR="00A1489E" w:rsidRDefault="00A1489E" w:rsidP="009D1E46">
      <w:pPr>
        <w:widowControl w:val="0"/>
        <w:autoSpaceDE w:val="0"/>
        <w:autoSpaceDN w:val="0"/>
        <w:adjustRightInd w:val="0"/>
        <w:spacing w:after="0" w:line="240" w:lineRule="auto"/>
        <w:rPr>
          <w:rFonts w:ascii="Times New Roman" w:hAnsi="Times New Roman" w:cs="Times New Roman"/>
          <w:i/>
          <w:color w:val="FF0000"/>
          <w:sz w:val="24"/>
          <w:szCs w:val="24"/>
        </w:rPr>
      </w:pPr>
    </w:p>
    <w:p w14:paraId="604C09F1" w14:textId="77777777" w:rsidR="00A1489E" w:rsidRDefault="00A1489E" w:rsidP="009D1E46">
      <w:pPr>
        <w:widowControl w:val="0"/>
        <w:autoSpaceDE w:val="0"/>
        <w:autoSpaceDN w:val="0"/>
        <w:adjustRightInd w:val="0"/>
        <w:spacing w:after="0" w:line="240" w:lineRule="auto"/>
        <w:rPr>
          <w:rFonts w:ascii="Times New Roman" w:hAnsi="Times New Roman" w:cs="Times New Roman"/>
          <w:i/>
          <w:color w:val="FF0000"/>
          <w:sz w:val="24"/>
          <w:szCs w:val="24"/>
        </w:rPr>
      </w:pPr>
    </w:p>
    <w:p w14:paraId="3848FE95" w14:textId="77777777" w:rsidR="00A1489E" w:rsidRDefault="00A1489E" w:rsidP="009D1E46">
      <w:pPr>
        <w:widowControl w:val="0"/>
        <w:autoSpaceDE w:val="0"/>
        <w:autoSpaceDN w:val="0"/>
        <w:adjustRightInd w:val="0"/>
        <w:spacing w:after="0" w:line="240" w:lineRule="auto"/>
        <w:rPr>
          <w:rFonts w:ascii="Times New Roman" w:hAnsi="Times New Roman" w:cs="Times New Roman"/>
          <w:i/>
          <w:color w:val="FF0000"/>
          <w:sz w:val="24"/>
          <w:szCs w:val="24"/>
        </w:rPr>
      </w:pPr>
    </w:p>
    <w:p w14:paraId="47B8F48A" w14:textId="77777777" w:rsidR="00A1489E" w:rsidRDefault="00A1489E" w:rsidP="009D1E46">
      <w:pPr>
        <w:widowControl w:val="0"/>
        <w:autoSpaceDE w:val="0"/>
        <w:autoSpaceDN w:val="0"/>
        <w:adjustRightInd w:val="0"/>
        <w:spacing w:after="0" w:line="240" w:lineRule="auto"/>
        <w:rPr>
          <w:rFonts w:ascii="Times New Roman" w:hAnsi="Times New Roman" w:cs="Times New Roman"/>
          <w:i/>
          <w:color w:val="FF0000"/>
          <w:sz w:val="24"/>
          <w:szCs w:val="24"/>
        </w:rPr>
      </w:pPr>
    </w:p>
    <w:p w14:paraId="59C2B5BF" w14:textId="77777777" w:rsidR="00A1489E" w:rsidRDefault="00A1489E" w:rsidP="009D1E46">
      <w:pPr>
        <w:widowControl w:val="0"/>
        <w:autoSpaceDE w:val="0"/>
        <w:autoSpaceDN w:val="0"/>
        <w:adjustRightInd w:val="0"/>
        <w:spacing w:after="0" w:line="240" w:lineRule="auto"/>
        <w:rPr>
          <w:rFonts w:ascii="Times New Roman" w:hAnsi="Times New Roman" w:cs="Times New Roman"/>
          <w:i/>
          <w:color w:val="FF0000"/>
          <w:sz w:val="24"/>
          <w:szCs w:val="24"/>
        </w:rPr>
      </w:pPr>
    </w:p>
    <w:p w14:paraId="68B1314E" w14:textId="77777777" w:rsidR="00A1489E" w:rsidRDefault="00A1489E" w:rsidP="009D1E46">
      <w:pPr>
        <w:widowControl w:val="0"/>
        <w:autoSpaceDE w:val="0"/>
        <w:autoSpaceDN w:val="0"/>
        <w:adjustRightInd w:val="0"/>
        <w:spacing w:after="0" w:line="240" w:lineRule="auto"/>
        <w:rPr>
          <w:rFonts w:ascii="Times New Roman" w:hAnsi="Times New Roman" w:cs="Times New Roman"/>
          <w:i/>
          <w:color w:val="FF0000"/>
          <w:sz w:val="24"/>
          <w:szCs w:val="24"/>
        </w:rPr>
      </w:pPr>
    </w:p>
    <w:p w14:paraId="6B37165B" w14:textId="338EA629" w:rsidR="00076816" w:rsidRPr="008E522C" w:rsidRDefault="00076816" w:rsidP="00C51B61">
      <w:pPr>
        <w:widowControl w:val="0"/>
        <w:autoSpaceDE w:val="0"/>
        <w:autoSpaceDN w:val="0"/>
        <w:adjustRightInd w:val="0"/>
        <w:spacing w:after="0" w:line="240" w:lineRule="auto"/>
        <w:jc w:val="center"/>
        <w:rPr>
          <w:rFonts w:ascii="Times New Roman" w:hAnsi="Times New Roman"/>
          <w:b/>
          <w:sz w:val="26"/>
          <w:szCs w:val="26"/>
        </w:rPr>
      </w:pPr>
      <w:r w:rsidRPr="008E522C">
        <w:rPr>
          <w:rFonts w:ascii="Times New Roman" w:hAnsi="Times New Roman"/>
          <w:b/>
          <w:sz w:val="26"/>
          <w:szCs w:val="26"/>
        </w:rPr>
        <w:t>TABLE OF CONTENTS</w:t>
      </w:r>
    </w:p>
    <w:p w14:paraId="5043CB0F" w14:textId="77777777" w:rsidR="00076816" w:rsidRPr="00CC14EA" w:rsidRDefault="00076816" w:rsidP="00076816">
      <w:pPr>
        <w:rPr>
          <w:rFonts w:ascii="Times New Roman" w:hAnsi="Times New Roman" w:cs="Times New Roman"/>
          <w:iCs/>
          <w:color w:val="FF0000"/>
          <w:sz w:val="24"/>
          <w:szCs w:val="24"/>
          <w:rPrChange w:id="15" w:author="Nandana Ajoy" w:date="2022-01-16T23:37:00Z">
            <w:rPr>
              <w:rFonts w:ascii="Times New Roman" w:hAnsi="Times New Roman" w:cs="Times New Roman"/>
              <w:i/>
              <w:color w:val="FF0000"/>
              <w:sz w:val="24"/>
              <w:szCs w:val="24"/>
            </w:rPr>
          </w:rPrChange>
        </w:rPr>
      </w:pPr>
    </w:p>
    <w:tbl>
      <w:tblPr>
        <w:tblpPr w:leftFromText="180" w:rightFromText="180" w:vertAnchor="text" w:tblpY="1"/>
        <w:tblOverlap w:val="never"/>
        <w:tblW w:w="9214" w:type="dxa"/>
        <w:tblLayout w:type="fixed"/>
        <w:tblCellMar>
          <w:left w:w="0" w:type="dxa"/>
          <w:right w:w="0" w:type="dxa"/>
        </w:tblCellMar>
        <w:tblLook w:val="0000" w:firstRow="0" w:lastRow="0" w:firstColumn="0" w:lastColumn="0" w:noHBand="0" w:noVBand="0"/>
        <w:tblPrChange w:id="16" w:author="Mahadev S - AM.EN.U4AIE21141" w:date="2022-01-20T19:46:00Z">
          <w:tblPr>
            <w:tblW w:w="0" w:type="auto"/>
            <w:tblLayout w:type="fixed"/>
            <w:tblCellMar>
              <w:left w:w="0" w:type="dxa"/>
              <w:right w:w="0" w:type="dxa"/>
            </w:tblCellMar>
            <w:tblLook w:val="0000" w:firstRow="0" w:lastRow="0" w:firstColumn="0" w:lastColumn="0" w:noHBand="0" w:noVBand="0"/>
          </w:tblPr>
        </w:tblPrChange>
      </w:tblPr>
      <w:tblGrid>
        <w:gridCol w:w="249"/>
        <w:gridCol w:w="97"/>
        <w:gridCol w:w="3080"/>
        <w:gridCol w:w="4111"/>
        <w:gridCol w:w="1677"/>
        <w:tblGridChange w:id="17">
          <w:tblGrid>
            <w:gridCol w:w="260"/>
            <w:gridCol w:w="100"/>
            <w:gridCol w:w="3180"/>
            <w:gridCol w:w="580"/>
            <w:gridCol w:w="3660"/>
            <w:gridCol w:w="580"/>
          </w:tblGrid>
        </w:tblGridChange>
      </w:tblGrid>
      <w:tr w:rsidR="00076816" w:rsidRPr="004768D0" w14:paraId="07459315" w14:textId="77777777" w:rsidTr="00CE2372">
        <w:trPr>
          <w:trHeight w:val="380"/>
          <w:trPrChange w:id="18" w:author="Mahadev S - AM.EN.U4AIE21141" w:date="2022-01-20T19:46:00Z">
            <w:trPr>
              <w:trHeight w:val="309"/>
            </w:trPr>
          </w:trPrChange>
        </w:trPr>
        <w:tc>
          <w:tcPr>
            <w:tcW w:w="7537" w:type="dxa"/>
            <w:gridSpan w:val="4"/>
            <w:tcBorders>
              <w:top w:val="nil"/>
              <w:left w:val="nil"/>
              <w:bottom w:val="nil"/>
              <w:right w:val="nil"/>
            </w:tcBorders>
            <w:vAlign w:val="bottom"/>
            <w:tcPrChange w:id="19" w:author="Mahadev S - AM.EN.U4AIE21141" w:date="2022-01-20T19:46:00Z">
              <w:tcPr>
                <w:tcW w:w="7780" w:type="dxa"/>
                <w:gridSpan w:val="5"/>
                <w:tcBorders>
                  <w:top w:val="nil"/>
                  <w:left w:val="nil"/>
                  <w:bottom w:val="nil"/>
                  <w:right w:val="nil"/>
                </w:tcBorders>
                <w:vAlign w:val="bottom"/>
              </w:tcPr>
            </w:tcPrChange>
          </w:tcPr>
          <w:p w14:paraId="6537F28F" w14:textId="77777777" w:rsidR="00076816" w:rsidRPr="004768D0" w:rsidRDefault="00076816">
            <w:pPr>
              <w:widowControl w:val="0"/>
              <w:autoSpaceDE w:val="0"/>
              <w:autoSpaceDN w:val="0"/>
              <w:adjustRightInd w:val="0"/>
              <w:spacing w:after="0" w:line="240" w:lineRule="auto"/>
              <w:rPr>
                <w:rFonts w:ascii="Times New Roman" w:hAnsi="Times New Roman"/>
                <w:sz w:val="24"/>
                <w:szCs w:val="24"/>
              </w:rPr>
            </w:pPr>
          </w:p>
        </w:tc>
        <w:tc>
          <w:tcPr>
            <w:tcW w:w="1677" w:type="dxa"/>
            <w:tcBorders>
              <w:top w:val="nil"/>
              <w:left w:val="nil"/>
              <w:bottom w:val="nil"/>
              <w:right w:val="nil"/>
            </w:tcBorders>
            <w:vAlign w:val="bottom"/>
            <w:tcPrChange w:id="20" w:author="Mahadev S - AM.EN.U4AIE21141" w:date="2022-01-20T19:46:00Z">
              <w:tcPr>
                <w:tcW w:w="580" w:type="dxa"/>
                <w:tcBorders>
                  <w:top w:val="nil"/>
                  <w:left w:val="nil"/>
                  <w:bottom w:val="nil"/>
                  <w:right w:val="nil"/>
                </w:tcBorders>
                <w:vAlign w:val="bottom"/>
              </w:tcPr>
            </w:tcPrChange>
          </w:tcPr>
          <w:p w14:paraId="6DFB9E20" w14:textId="77777777" w:rsidR="00076816" w:rsidRPr="004768D0" w:rsidRDefault="00076816">
            <w:pPr>
              <w:widowControl w:val="0"/>
              <w:autoSpaceDE w:val="0"/>
              <w:autoSpaceDN w:val="0"/>
              <w:adjustRightInd w:val="0"/>
              <w:spacing w:after="0" w:line="240" w:lineRule="auto"/>
              <w:jc w:val="right"/>
              <w:rPr>
                <w:rFonts w:ascii="Times New Roman" w:hAnsi="Times New Roman"/>
                <w:sz w:val="24"/>
                <w:szCs w:val="24"/>
              </w:rPr>
            </w:pPr>
          </w:p>
        </w:tc>
      </w:tr>
      <w:tr w:rsidR="00076816" w:rsidRPr="004768D0" w14:paraId="1E97B16F" w14:textId="77777777" w:rsidTr="00CE2372">
        <w:trPr>
          <w:trHeight w:val="848"/>
          <w:trPrChange w:id="21" w:author="Mahadev S - AM.EN.U4AIE21141" w:date="2022-01-20T19:46:00Z">
            <w:trPr>
              <w:trHeight w:val="687"/>
            </w:trPr>
          </w:trPrChange>
        </w:trPr>
        <w:tc>
          <w:tcPr>
            <w:tcW w:w="249" w:type="dxa"/>
            <w:tcBorders>
              <w:top w:val="nil"/>
              <w:left w:val="nil"/>
              <w:bottom w:val="nil"/>
              <w:right w:val="nil"/>
            </w:tcBorders>
            <w:vAlign w:val="bottom"/>
            <w:tcPrChange w:id="22" w:author="Mahadev S - AM.EN.U4AIE21141" w:date="2022-01-20T19:46:00Z">
              <w:tcPr>
                <w:tcW w:w="260" w:type="dxa"/>
                <w:tcBorders>
                  <w:top w:val="nil"/>
                  <w:left w:val="nil"/>
                  <w:bottom w:val="nil"/>
                  <w:right w:val="nil"/>
                </w:tcBorders>
                <w:vAlign w:val="bottom"/>
              </w:tcPr>
            </w:tcPrChange>
          </w:tcPr>
          <w:p w14:paraId="649841BE" w14:textId="77777777" w:rsidR="00076816" w:rsidRPr="004768D0" w:rsidRDefault="00076816">
            <w:pPr>
              <w:widowControl w:val="0"/>
              <w:autoSpaceDE w:val="0"/>
              <w:autoSpaceDN w:val="0"/>
              <w:adjustRightInd w:val="0"/>
              <w:spacing w:after="0" w:line="240" w:lineRule="auto"/>
              <w:rPr>
                <w:rFonts w:ascii="Times New Roman" w:hAnsi="Times New Roman"/>
                <w:sz w:val="24"/>
                <w:szCs w:val="24"/>
              </w:rPr>
            </w:pPr>
            <w:r w:rsidRPr="004768D0">
              <w:rPr>
                <w:rFonts w:ascii="Times New Roman" w:hAnsi="Times New Roman"/>
                <w:sz w:val="24"/>
                <w:szCs w:val="24"/>
              </w:rPr>
              <w:t>1</w:t>
            </w:r>
          </w:p>
        </w:tc>
        <w:tc>
          <w:tcPr>
            <w:tcW w:w="7288" w:type="dxa"/>
            <w:gridSpan w:val="3"/>
            <w:tcBorders>
              <w:top w:val="nil"/>
              <w:left w:val="nil"/>
              <w:bottom w:val="nil"/>
              <w:right w:val="nil"/>
            </w:tcBorders>
            <w:vAlign w:val="bottom"/>
            <w:tcPrChange w:id="23" w:author="Mahadev S - AM.EN.U4AIE21141" w:date="2022-01-20T19:46:00Z">
              <w:tcPr>
                <w:tcW w:w="7520" w:type="dxa"/>
                <w:gridSpan w:val="4"/>
                <w:tcBorders>
                  <w:top w:val="nil"/>
                  <w:left w:val="nil"/>
                  <w:bottom w:val="nil"/>
                  <w:right w:val="nil"/>
                </w:tcBorders>
                <w:vAlign w:val="bottom"/>
              </w:tcPr>
            </w:tcPrChange>
          </w:tcPr>
          <w:p w14:paraId="2C8B4F07" w14:textId="77777777" w:rsidR="00076816" w:rsidRPr="004768D0" w:rsidRDefault="00076816">
            <w:pPr>
              <w:widowControl w:val="0"/>
              <w:autoSpaceDE w:val="0"/>
              <w:autoSpaceDN w:val="0"/>
              <w:adjustRightInd w:val="0"/>
              <w:spacing w:after="0" w:line="240" w:lineRule="auto"/>
              <w:ind w:left="100"/>
              <w:rPr>
                <w:rFonts w:ascii="Times New Roman" w:hAnsi="Times New Roman"/>
                <w:sz w:val="24"/>
                <w:szCs w:val="24"/>
              </w:rPr>
            </w:pPr>
            <w:r w:rsidRPr="004768D0">
              <w:rPr>
                <w:rFonts w:ascii="Times New Roman" w:hAnsi="Times New Roman"/>
                <w:sz w:val="24"/>
                <w:szCs w:val="24"/>
              </w:rPr>
              <w:t>INTRODUCTION</w:t>
            </w:r>
          </w:p>
        </w:tc>
        <w:tc>
          <w:tcPr>
            <w:tcW w:w="1677" w:type="dxa"/>
            <w:tcBorders>
              <w:top w:val="nil"/>
              <w:left w:val="nil"/>
              <w:bottom w:val="nil"/>
              <w:right w:val="nil"/>
            </w:tcBorders>
            <w:vAlign w:val="bottom"/>
            <w:tcPrChange w:id="24" w:author="Mahadev S - AM.EN.U4AIE21141" w:date="2022-01-20T19:46:00Z">
              <w:tcPr>
                <w:tcW w:w="580" w:type="dxa"/>
                <w:tcBorders>
                  <w:top w:val="nil"/>
                  <w:left w:val="nil"/>
                  <w:bottom w:val="nil"/>
                  <w:right w:val="nil"/>
                </w:tcBorders>
                <w:vAlign w:val="bottom"/>
              </w:tcPr>
            </w:tcPrChange>
          </w:tcPr>
          <w:p w14:paraId="56B20A0C" w14:textId="4BE45014" w:rsidR="000D2DB0" w:rsidRPr="004768D0" w:rsidRDefault="00076816">
            <w:pPr>
              <w:widowControl w:val="0"/>
              <w:autoSpaceDE w:val="0"/>
              <w:autoSpaceDN w:val="0"/>
              <w:adjustRightInd w:val="0"/>
              <w:spacing w:after="0" w:line="240" w:lineRule="auto"/>
              <w:jc w:val="right"/>
              <w:rPr>
                <w:rFonts w:ascii="Times New Roman" w:hAnsi="Times New Roman"/>
                <w:sz w:val="24"/>
                <w:szCs w:val="24"/>
              </w:rPr>
            </w:pPr>
            <w:del w:id="25" w:author="Mahadev S - AM.EN.U4AIE21141" w:date="2022-01-20T19:44:00Z">
              <w:r w:rsidRPr="004768D0" w:rsidDel="00CE2372">
                <w:rPr>
                  <w:rFonts w:ascii="Times New Roman" w:hAnsi="Times New Roman"/>
                  <w:sz w:val="24"/>
                  <w:szCs w:val="24"/>
                </w:rPr>
                <w:delText>1</w:delText>
              </w:r>
            </w:del>
            <w:ins w:id="26" w:author="Mahadev S - AM.EN.U4AIE21141" w:date="2022-01-20T19:44:00Z">
              <w:r w:rsidR="00CE2372">
                <w:rPr>
                  <w:rFonts w:ascii="Times New Roman" w:hAnsi="Times New Roman"/>
                  <w:sz w:val="24"/>
                  <w:szCs w:val="24"/>
                </w:rPr>
                <w:t>4</w:t>
              </w:r>
            </w:ins>
          </w:p>
        </w:tc>
      </w:tr>
      <w:tr w:rsidR="002307C4" w:rsidRPr="004768D0" w14:paraId="0BAEB2ED" w14:textId="77777777" w:rsidTr="00CE2372">
        <w:trPr>
          <w:trHeight w:val="848"/>
          <w:trPrChange w:id="27" w:author="Mahadev S - AM.EN.U4AIE21141" w:date="2022-01-20T19:46:00Z">
            <w:trPr>
              <w:gridAfter w:val="0"/>
              <w:wAfter w:w="4240" w:type="dxa"/>
              <w:trHeight w:val="687"/>
            </w:trPr>
          </w:trPrChange>
        </w:trPr>
        <w:tc>
          <w:tcPr>
            <w:tcW w:w="346" w:type="dxa"/>
            <w:gridSpan w:val="2"/>
            <w:tcBorders>
              <w:top w:val="nil"/>
              <w:left w:val="nil"/>
              <w:bottom w:val="nil"/>
              <w:right w:val="nil"/>
            </w:tcBorders>
            <w:vAlign w:val="bottom"/>
            <w:tcPrChange w:id="28" w:author="Mahadev S - AM.EN.U4AIE21141" w:date="2022-01-20T19:46:00Z">
              <w:tcPr>
                <w:tcW w:w="360" w:type="dxa"/>
                <w:gridSpan w:val="2"/>
                <w:tcBorders>
                  <w:top w:val="nil"/>
                  <w:left w:val="nil"/>
                  <w:bottom w:val="nil"/>
                  <w:right w:val="nil"/>
                </w:tcBorders>
                <w:vAlign w:val="bottom"/>
              </w:tcPr>
            </w:tcPrChange>
          </w:tcPr>
          <w:p w14:paraId="6AE6752F" w14:textId="110F27EE" w:rsidR="002307C4" w:rsidRPr="004768D0" w:rsidRDefault="002307C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2 </w:t>
            </w:r>
          </w:p>
        </w:tc>
        <w:tc>
          <w:tcPr>
            <w:tcW w:w="3080" w:type="dxa"/>
            <w:tcBorders>
              <w:top w:val="nil"/>
              <w:left w:val="nil"/>
              <w:bottom w:val="nil"/>
              <w:right w:val="nil"/>
            </w:tcBorders>
            <w:vAlign w:val="bottom"/>
            <w:tcPrChange w:id="29" w:author="Mahadev S - AM.EN.U4AIE21141" w:date="2022-01-20T19:46:00Z">
              <w:tcPr>
                <w:tcW w:w="3180" w:type="dxa"/>
                <w:tcBorders>
                  <w:top w:val="nil"/>
                  <w:left w:val="nil"/>
                  <w:bottom w:val="nil"/>
                  <w:right w:val="nil"/>
                </w:tcBorders>
                <w:vAlign w:val="bottom"/>
              </w:tcPr>
            </w:tcPrChange>
          </w:tcPr>
          <w:p w14:paraId="16506FA1" w14:textId="43B9D5BE" w:rsidR="001779FE" w:rsidRPr="004768D0" w:rsidRDefault="002307C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COMPONENTS REQUIRED</w:t>
            </w:r>
            <w:ins w:id="30" w:author="Mahadev S - AM.EN.U4AIE21141" w:date="2022-01-20T19:42:00Z">
              <w:r w:rsidR="00CE2372">
                <w:rPr>
                  <w:rFonts w:ascii="Times New Roman" w:hAnsi="Times New Roman"/>
                  <w:sz w:val="24"/>
                  <w:szCs w:val="24"/>
                </w:rPr>
                <w:t xml:space="preserve">.   </w:t>
              </w:r>
            </w:ins>
            <w:ins w:id="31" w:author="Nandana Ajoy" w:date="2022-01-16T23:32:00Z">
              <w:r w:rsidR="000D2DB0">
                <w:rPr>
                  <w:rFonts w:ascii="Times New Roman" w:hAnsi="Times New Roman"/>
                  <w:sz w:val="24"/>
                  <w:szCs w:val="24"/>
                </w:rPr>
                <w:t xml:space="preserve">   </w:t>
              </w:r>
            </w:ins>
            <w:ins w:id="32" w:author="Nandana Ajoy" w:date="2022-01-16T23:33:00Z">
              <w:r w:rsidR="000D2DB0">
                <w:rPr>
                  <w:rFonts w:ascii="Times New Roman" w:hAnsi="Times New Roman"/>
                  <w:sz w:val="24"/>
                  <w:szCs w:val="24"/>
                </w:rPr>
                <w:t xml:space="preserve">               </w:t>
              </w:r>
            </w:ins>
            <w:ins w:id="33" w:author="Nandana Ajoy" w:date="2022-01-16T23:32:00Z">
              <w:r w:rsidR="000D2DB0">
                <w:rPr>
                  <w:rFonts w:ascii="Times New Roman" w:hAnsi="Times New Roman"/>
                  <w:sz w:val="24"/>
                  <w:szCs w:val="24"/>
                </w:rPr>
                <w:t xml:space="preserve">                </w:t>
              </w:r>
            </w:ins>
            <w:ins w:id="34" w:author="Nandana Ajoy" w:date="2022-01-16T23:33:00Z">
              <w:r w:rsidR="000D2DB0">
                <w:rPr>
                  <w:rFonts w:ascii="Times New Roman" w:hAnsi="Times New Roman"/>
                  <w:sz w:val="24"/>
                  <w:szCs w:val="24"/>
                </w:rPr>
                <w:t xml:space="preserve"> </w:t>
              </w:r>
            </w:ins>
          </w:p>
        </w:tc>
        <w:tc>
          <w:tcPr>
            <w:tcW w:w="5788" w:type="dxa"/>
            <w:gridSpan w:val="2"/>
            <w:tcBorders>
              <w:top w:val="nil"/>
              <w:left w:val="nil"/>
              <w:bottom w:val="nil"/>
              <w:right w:val="nil"/>
            </w:tcBorders>
            <w:vAlign w:val="bottom"/>
            <w:tcPrChange w:id="35" w:author="Mahadev S - AM.EN.U4AIE21141" w:date="2022-01-20T19:46:00Z">
              <w:tcPr>
                <w:tcW w:w="580" w:type="dxa"/>
                <w:tcBorders>
                  <w:top w:val="nil"/>
                  <w:left w:val="nil"/>
                  <w:bottom w:val="nil"/>
                  <w:right w:val="nil"/>
                </w:tcBorders>
                <w:vAlign w:val="bottom"/>
              </w:tcPr>
            </w:tcPrChange>
          </w:tcPr>
          <w:p w14:paraId="70DF9E56" w14:textId="7033417E" w:rsidR="002307C4" w:rsidRDefault="00CC14EA">
            <w:pPr>
              <w:widowControl w:val="0"/>
              <w:autoSpaceDE w:val="0"/>
              <w:autoSpaceDN w:val="0"/>
              <w:adjustRightInd w:val="0"/>
              <w:spacing w:after="0" w:line="240" w:lineRule="auto"/>
              <w:jc w:val="right"/>
              <w:rPr>
                <w:rFonts w:ascii="Times New Roman" w:hAnsi="Times New Roman"/>
                <w:sz w:val="24"/>
                <w:szCs w:val="24"/>
              </w:rPr>
            </w:pPr>
            <w:ins w:id="36" w:author="Nandana Ajoy" w:date="2022-01-16T23:37:00Z">
              <w:del w:id="37" w:author="Mahadev S - AM.EN.U4AIE21141" w:date="2022-01-20T19:43:00Z">
                <w:r w:rsidDel="00CE2372">
                  <w:rPr>
                    <w:rFonts w:ascii="Times New Roman" w:hAnsi="Times New Roman"/>
                    <w:sz w:val="24"/>
                    <w:szCs w:val="24"/>
                  </w:rPr>
                  <w:delText xml:space="preserve"> </w:delText>
                </w:r>
              </w:del>
            </w:ins>
            <w:ins w:id="38" w:author="Mahadev S - AM.EN.U4AIE21141" w:date="2022-01-20T19:45:00Z">
              <w:r w:rsidR="00CE2372">
                <w:rPr>
                  <w:rFonts w:ascii="Times New Roman" w:hAnsi="Times New Roman"/>
                  <w:sz w:val="24"/>
                  <w:szCs w:val="24"/>
                </w:rPr>
                <w:t>5</w:t>
              </w:r>
            </w:ins>
          </w:p>
          <w:p w14:paraId="44E871BC" w14:textId="77777777" w:rsidR="002307C4" w:rsidRPr="004768D0" w:rsidRDefault="002307C4">
            <w:pPr>
              <w:widowControl w:val="0"/>
              <w:autoSpaceDE w:val="0"/>
              <w:autoSpaceDN w:val="0"/>
              <w:adjustRightInd w:val="0"/>
              <w:spacing w:after="0" w:line="240" w:lineRule="auto"/>
              <w:jc w:val="right"/>
              <w:rPr>
                <w:rFonts w:ascii="Times New Roman" w:hAnsi="Times New Roman"/>
                <w:sz w:val="24"/>
                <w:szCs w:val="24"/>
              </w:rPr>
            </w:pPr>
          </w:p>
        </w:tc>
      </w:tr>
      <w:tr w:rsidR="001779FE" w:rsidRPr="004768D0" w14:paraId="7F6D37F5" w14:textId="77777777" w:rsidTr="00CE2372">
        <w:trPr>
          <w:trHeight w:val="784"/>
          <w:trPrChange w:id="39" w:author="Mahadev S - AM.EN.U4AIE21141" w:date="2022-01-20T19:46:00Z">
            <w:trPr>
              <w:gridAfter w:val="0"/>
              <w:wAfter w:w="4240" w:type="dxa"/>
              <w:trHeight w:val="635"/>
            </w:trPr>
          </w:trPrChange>
        </w:trPr>
        <w:tc>
          <w:tcPr>
            <w:tcW w:w="346" w:type="dxa"/>
            <w:gridSpan w:val="2"/>
            <w:tcBorders>
              <w:top w:val="nil"/>
              <w:left w:val="nil"/>
              <w:bottom w:val="nil"/>
              <w:right w:val="nil"/>
            </w:tcBorders>
            <w:vAlign w:val="bottom"/>
            <w:tcPrChange w:id="40" w:author="Mahadev S - AM.EN.U4AIE21141" w:date="2022-01-20T19:46:00Z">
              <w:tcPr>
                <w:tcW w:w="360" w:type="dxa"/>
                <w:gridSpan w:val="2"/>
                <w:tcBorders>
                  <w:top w:val="nil"/>
                  <w:left w:val="nil"/>
                  <w:bottom w:val="nil"/>
                  <w:right w:val="nil"/>
                </w:tcBorders>
                <w:vAlign w:val="bottom"/>
              </w:tcPr>
            </w:tcPrChange>
          </w:tcPr>
          <w:p w14:paraId="04FAB9D8" w14:textId="0F802CFF" w:rsidR="001779FE" w:rsidDel="000D2DB0" w:rsidRDefault="001779FE">
            <w:pPr>
              <w:widowControl w:val="0"/>
              <w:autoSpaceDE w:val="0"/>
              <w:autoSpaceDN w:val="0"/>
              <w:adjustRightInd w:val="0"/>
              <w:spacing w:after="0" w:line="240" w:lineRule="auto"/>
              <w:rPr>
                <w:del w:id="41" w:author="Nandana Ajoy" w:date="2022-01-16T23:34:00Z"/>
                <w:rFonts w:ascii="Times New Roman" w:hAnsi="Times New Roman"/>
                <w:sz w:val="24"/>
                <w:szCs w:val="24"/>
              </w:rPr>
            </w:pPr>
          </w:p>
          <w:p w14:paraId="3738900F" w14:textId="77777777" w:rsidR="001779FE" w:rsidDel="000D2DB0" w:rsidRDefault="001779FE">
            <w:pPr>
              <w:widowControl w:val="0"/>
              <w:autoSpaceDE w:val="0"/>
              <w:autoSpaceDN w:val="0"/>
              <w:adjustRightInd w:val="0"/>
              <w:spacing w:after="0" w:line="240" w:lineRule="auto"/>
              <w:rPr>
                <w:del w:id="42" w:author="Nandana Ajoy" w:date="2022-01-16T23:35:00Z"/>
                <w:rFonts w:ascii="Times New Roman" w:hAnsi="Times New Roman"/>
                <w:sz w:val="24"/>
                <w:szCs w:val="24"/>
              </w:rPr>
            </w:pPr>
          </w:p>
          <w:p w14:paraId="39CC2FDE" w14:textId="21B85243" w:rsidR="001779FE" w:rsidRDefault="001779F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3</w:t>
            </w:r>
          </w:p>
        </w:tc>
        <w:tc>
          <w:tcPr>
            <w:tcW w:w="3080" w:type="dxa"/>
            <w:tcBorders>
              <w:top w:val="nil"/>
              <w:left w:val="nil"/>
              <w:bottom w:val="nil"/>
              <w:right w:val="nil"/>
            </w:tcBorders>
            <w:vAlign w:val="bottom"/>
            <w:tcPrChange w:id="43" w:author="Mahadev S - AM.EN.U4AIE21141" w:date="2022-01-20T19:46:00Z">
              <w:tcPr>
                <w:tcW w:w="3180" w:type="dxa"/>
                <w:tcBorders>
                  <w:top w:val="nil"/>
                  <w:left w:val="nil"/>
                  <w:bottom w:val="nil"/>
                  <w:right w:val="nil"/>
                </w:tcBorders>
                <w:vAlign w:val="bottom"/>
              </w:tcPr>
            </w:tcPrChange>
          </w:tcPr>
          <w:p w14:paraId="69553D2D" w14:textId="579A9A5B" w:rsidR="001779FE" w:rsidRDefault="001779F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CIRCUIT DIAGRAM</w:t>
            </w:r>
          </w:p>
        </w:tc>
        <w:tc>
          <w:tcPr>
            <w:tcW w:w="5788" w:type="dxa"/>
            <w:gridSpan w:val="2"/>
            <w:tcBorders>
              <w:top w:val="nil"/>
              <w:left w:val="nil"/>
              <w:bottom w:val="nil"/>
              <w:right w:val="nil"/>
            </w:tcBorders>
            <w:vAlign w:val="bottom"/>
            <w:tcPrChange w:id="44" w:author="Mahadev S - AM.EN.U4AIE21141" w:date="2022-01-20T19:46:00Z">
              <w:tcPr>
                <w:tcW w:w="580" w:type="dxa"/>
                <w:tcBorders>
                  <w:top w:val="nil"/>
                  <w:left w:val="nil"/>
                  <w:bottom w:val="nil"/>
                  <w:right w:val="nil"/>
                </w:tcBorders>
                <w:vAlign w:val="bottom"/>
              </w:tcPr>
            </w:tcPrChange>
          </w:tcPr>
          <w:p w14:paraId="0618C5E9" w14:textId="1DEDC0B7" w:rsidR="001779FE" w:rsidRDefault="00CE2372">
            <w:pPr>
              <w:widowControl w:val="0"/>
              <w:autoSpaceDE w:val="0"/>
              <w:autoSpaceDN w:val="0"/>
              <w:adjustRightInd w:val="0"/>
              <w:spacing w:after="0" w:line="240" w:lineRule="auto"/>
              <w:jc w:val="right"/>
              <w:rPr>
                <w:rFonts w:ascii="Times New Roman" w:hAnsi="Times New Roman"/>
                <w:sz w:val="24"/>
                <w:szCs w:val="24"/>
              </w:rPr>
            </w:pPr>
            <w:ins w:id="45" w:author="Mahadev S - AM.EN.U4AIE21141" w:date="2022-01-20T19:45:00Z">
              <w:r>
                <w:rPr>
                  <w:rFonts w:ascii="Times New Roman" w:hAnsi="Times New Roman"/>
                  <w:sz w:val="24"/>
                  <w:szCs w:val="24"/>
                </w:rPr>
                <w:t>6</w:t>
              </w:r>
            </w:ins>
          </w:p>
        </w:tc>
      </w:tr>
      <w:tr w:rsidR="001779FE" w:rsidRPr="004768D0" w14:paraId="766A16F8" w14:textId="77777777" w:rsidTr="00CE2372">
        <w:trPr>
          <w:trHeight w:val="848"/>
          <w:trPrChange w:id="46" w:author="Mahadev S - AM.EN.U4AIE21141" w:date="2022-01-20T19:46:00Z">
            <w:trPr>
              <w:gridAfter w:val="0"/>
              <w:wAfter w:w="4240" w:type="dxa"/>
              <w:trHeight w:val="687"/>
            </w:trPr>
          </w:trPrChange>
        </w:trPr>
        <w:tc>
          <w:tcPr>
            <w:tcW w:w="346" w:type="dxa"/>
            <w:gridSpan w:val="2"/>
            <w:tcBorders>
              <w:top w:val="nil"/>
              <w:left w:val="nil"/>
              <w:bottom w:val="nil"/>
              <w:right w:val="nil"/>
            </w:tcBorders>
            <w:vAlign w:val="bottom"/>
            <w:tcPrChange w:id="47" w:author="Mahadev S - AM.EN.U4AIE21141" w:date="2022-01-20T19:46:00Z">
              <w:tcPr>
                <w:tcW w:w="360" w:type="dxa"/>
                <w:gridSpan w:val="2"/>
                <w:tcBorders>
                  <w:top w:val="nil"/>
                  <w:left w:val="nil"/>
                  <w:bottom w:val="nil"/>
                  <w:right w:val="nil"/>
                </w:tcBorders>
                <w:vAlign w:val="bottom"/>
              </w:tcPr>
            </w:tcPrChange>
          </w:tcPr>
          <w:p w14:paraId="7A8B68C8" w14:textId="3E9AE770" w:rsidR="001779FE" w:rsidRDefault="000D2DB0">
            <w:pPr>
              <w:widowControl w:val="0"/>
              <w:autoSpaceDE w:val="0"/>
              <w:autoSpaceDN w:val="0"/>
              <w:adjustRightInd w:val="0"/>
              <w:spacing w:after="0" w:line="240" w:lineRule="auto"/>
              <w:rPr>
                <w:rFonts w:ascii="Times New Roman" w:hAnsi="Times New Roman"/>
                <w:sz w:val="24"/>
                <w:szCs w:val="24"/>
              </w:rPr>
            </w:pPr>
            <w:ins w:id="48" w:author="Nandana Ajoy" w:date="2022-01-16T23:33:00Z">
              <w:r>
                <w:rPr>
                  <w:rFonts w:ascii="Times New Roman" w:hAnsi="Times New Roman"/>
                  <w:sz w:val="24"/>
                  <w:szCs w:val="24"/>
                </w:rPr>
                <w:t xml:space="preserve">        </w:t>
              </w:r>
            </w:ins>
            <w:r w:rsidR="001779FE">
              <w:rPr>
                <w:rFonts w:ascii="Times New Roman" w:hAnsi="Times New Roman"/>
                <w:sz w:val="24"/>
                <w:szCs w:val="24"/>
              </w:rPr>
              <w:t xml:space="preserve">4      </w:t>
            </w:r>
          </w:p>
        </w:tc>
        <w:tc>
          <w:tcPr>
            <w:tcW w:w="3080" w:type="dxa"/>
            <w:tcBorders>
              <w:top w:val="nil"/>
              <w:left w:val="nil"/>
              <w:bottom w:val="nil"/>
              <w:right w:val="nil"/>
            </w:tcBorders>
            <w:vAlign w:val="bottom"/>
            <w:tcPrChange w:id="49" w:author="Mahadev S - AM.EN.U4AIE21141" w:date="2022-01-20T19:46:00Z">
              <w:tcPr>
                <w:tcW w:w="3180" w:type="dxa"/>
                <w:tcBorders>
                  <w:top w:val="nil"/>
                  <w:left w:val="nil"/>
                  <w:bottom w:val="nil"/>
                  <w:right w:val="nil"/>
                </w:tcBorders>
                <w:vAlign w:val="bottom"/>
              </w:tcPr>
            </w:tcPrChange>
          </w:tcPr>
          <w:p w14:paraId="513FB4DF" w14:textId="35AE3BD0" w:rsidR="001779FE" w:rsidRDefault="001779F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WORKING OF THE SYSTEM</w:t>
            </w:r>
            <w:ins w:id="50" w:author="Nandana Ajoy" w:date="2022-01-16T23:36:00Z">
              <w:r w:rsidR="000D2DB0">
                <w:rPr>
                  <w:rFonts w:ascii="Times New Roman" w:hAnsi="Times New Roman"/>
                  <w:sz w:val="24"/>
                  <w:szCs w:val="24"/>
                </w:rPr>
                <w:t xml:space="preserve">                     </w:t>
              </w:r>
            </w:ins>
          </w:p>
        </w:tc>
        <w:tc>
          <w:tcPr>
            <w:tcW w:w="5788" w:type="dxa"/>
            <w:gridSpan w:val="2"/>
            <w:tcBorders>
              <w:top w:val="nil"/>
              <w:left w:val="nil"/>
              <w:bottom w:val="nil"/>
              <w:right w:val="nil"/>
            </w:tcBorders>
            <w:vAlign w:val="bottom"/>
            <w:tcPrChange w:id="51" w:author="Mahadev S - AM.EN.U4AIE21141" w:date="2022-01-20T19:46:00Z">
              <w:tcPr>
                <w:tcW w:w="580" w:type="dxa"/>
                <w:tcBorders>
                  <w:top w:val="nil"/>
                  <w:left w:val="nil"/>
                  <w:bottom w:val="nil"/>
                  <w:right w:val="nil"/>
                </w:tcBorders>
                <w:vAlign w:val="bottom"/>
              </w:tcPr>
            </w:tcPrChange>
          </w:tcPr>
          <w:p w14:paraId="140A9E5D" w14:textId="07E76FA5" w:rsidR="001779FE" w:rsidRDefault="00CE2372">
            <w:pPr>
              <w:widowControl w:val="0"/>
              <w:autoSpaceDE w:val="0"/>
              <w:autoSpaceDN w:val="0"/>
              <w:adjustRightInd w:val="0"/>
              <w:spacing w:after="0" w:line="240" w:lineRule="auto"/>
              <w:jc w:val="right"/>
              <w:rPr>
                <w:rFonts w:ascii="Times New Roman" w:hAnsi="Times New Roman"/>
                <w:sz w:val="24"/>
                <w:szCs w:val="24"/>
              </w:rPr>
            </w:pPr>
            <w:ins w:id="52" w:author="Mahadev S - AM.EN.U4AIE21141" w:date="2022-01-20T19:45:00Z">
              <w:r>
                <w:rPr>
                  <w:rFonts w:ascii="Times New Roman" w:hAnsi="Times New Roman"/>
                  <w:sz w:val="24"/>
                  <w:szCs w:val="24"/>
                </w:rPr>
                <w:t>7</w:t>
              </w:r>
            </w:ins>
          </w:p>
        </w:tc>
      </w:tr>
      <w:tr w:rsidR="001779FE" w:rsidRPr="004768D0" w14:paraId="26C39B6F" w14:textId="77777777" w:rsidTr="00CE2372">
        <w:trPr>
          <w:trHeight w:val="848"/>
          <w:trPrChange w:id="53" w:author="Mahadev S - AM.EN.U4AIE21141" w:date="2022-01-20T19:46:00Z">
            <w:trPr>
              <w:gridAfter w:val="0"/>
              <w:wAfter w:w="4240" w:type="dxa"/>
              <w:trHeight w:val="687"/>
            </w:trPr>
          </w:trPrChange>
        </w:trPr>
        <w:tc>
          <w:tcPr>
            <w:tcW w:w="346" w:type="dxa"/>
            <w:gridSpan w:val="2"/>
            <w:tcBorders>
              <w:top w:val="nil"/>
              <w:left w:val="nil"/>
              <w:bottom w:val="nil"/>
              <w:right w:val="nil"/>
            </w:tcBorders>
            <w:vAlign w:val="bottom"/>
            <w:tcPrChange w:id="54" w:author="Mahadev S - AM.EN.U4AIE21141" w:date="2022-01-20T19:46:00Z">
              <w:tcPr>
                <w:tcW w:w="360" w:type="dxa"/>
                <w:gridSpan w:val="2"/>
                <w:tcBorders>
                  <w:top w:val="nil"/>
                  <w:left w:val="nil"/>
                  <w:bottom w:val="nil"/>
                  <w:right w:val="nil"/>
                </w:tcBorders>
                <w:vAlign w:val="bottom"/>
              </w:tcPr>
            </w:tcPrChange>
          </w:tcPr>
          <w:p w14:paraId="52FC4971" w14:textId="4AB74A68" w:rsidR="001779FE" w:rsidRDefault="001779F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5      </w:t>
            </w:r>
          </w:p>
        </w:tc>
        <w:tc>
          <w:tcPr>
            <w:tcW w:w="3080" w:type="dxa"/>
            <w:tcBorders>
              <w:top w:val="nil"/>
              <w:left w:val="nil"/>
              <w:bottom w:val="nil"/>
              <w:right w:val="nil"/>
            </w:tcBorders>
            <w:vAlign w:val="bottom"/>
            <w:tcPrChange w:id="55" w:author="Mahadev S - AM.EN.U4AIE21141" w:date="2022-01-20T19:46:00Z">
              <w:tcPr>
                <w:tcW w:w="3180" w:type="dxa"/>
                <w:tcBorders>
                  <w:top w:val="nil"/>
                  <w:left w:val="nil"/>
                  <w:bottom w:val="nil"/>
                  <w:right w:val="nil"/>
                </w:tcBorders>
                <w:vAlign w:val="bottom"/>
              </w:tcPr>
            </w:tcPrChange>
          </w:tcPr>
          <w:p w14:paraId="339A64D2" w14:textId="40BAAED7" w:rsidR="001779FE" w:rsidRDefault="001779F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CODE</w:t>
            </w:r>
          </w:p>
        </w:tc>
        <w:tc>
          <w:tcPr>
            <w:tcW w:w="5788" w:type="dxa"/>
            <w:gridSpan w:val="2"/>
            <w:tcBorders>
              <w:top w:val="nil"/>
              <w:left w:val="nil"/>
              <w:bottom w:val="nil"/>
              <w:right w:val="nil"/>
            </w:tcBorders>
            <w:vAlign w:val="bottom"/>
            <w:tcPrChange w:id="56" w:author="Mahadev S - AM.EN.U4AIE21141" w:date="2022-01-20T19:46:00Z">
              <w:tcPr>
                <w:tcW w:w="580" w:type="dxa"/>
                <w:tcBorders>
                  <w:top w:val="nil"/>
                  <w:left w:val="nil"/>
                  <w:bottom w:val="nil"/>
                  <w:right w:val="nil"/>
                </w:tcBorders>
                <w:vAlign w:val="bottom"/>
              </w:tcPr>
            </w:tcPrChange>
          </w:tcPr>
          <w:p w14:paraId="451A8DED" w14:textId="02EE486E" w:rsidR="001779FE" w:rsidRDefault="00CE2372">
            <w:pPr>
              <w:widowControl w:val="0"/>
              <w:autoSpaceDE w:val="0"/>
              <w:autoSpaceDN w:val="0"/>
              <w:adjustRightInd w:val="0"/>
              <w:spacing w:after="0" w:line="240" w:lineRule="auto"/>
              <w:jc w:val="right"/>
              <w:rPr>
                <w:rFonts w:ascii="Times New Roman" w:hAnsi="Times New Roman"/>
                <w:sz w:val="24"/>
                <w:szCs w:val="24"/>
              </w:rPr>
            </w:pPr>
            <w:ins w:id="57" w:author="Mahadev S - AM.EN.U4AIE21141" w:date="2022-01-20T19:45:00Z">
              <w:r>
                <w:rPr>
                  <w:rFonts w:ascii="Times New Roman" w:hAnsi="Times New Roman"/>
                  <w:sz w:val="24"/>
                  <w:szCs w:val="24"/>
                </w:rPr>
                <w:t>8</w:t>
              </w:r>
            </w:ins>
          </w:p>
        </w:tc>
      </w:tr>
      <w:tr w:rsidR="00076816" w:rsidRPr="004768D0" w14:paraId="0F7AE9AE" w14:textId="77777777" w:rsidTr="00CE2372">
        <w:trPr>
          <w:trHeight w:val="865"/>
          <w:trPrChange w:id="58" w:author="Mahadev S - AM.EN.U4AIE21141" w:date="2022-01-20T19:46:00Z">
            <w:trPr>
              <w:trHeight w:val="701"/>
            </w:trPr>
          </w:trPrChange>
        </w:trPr>
        <w:tc>
          <w:tcPr>
            <w:tcW w:w="249" w:type="dxa"/>
            <w:tcBorders>
              <w:top w:val="nil"/>
              <w:left w:val="nil"/>
              <w:bottom w:val="nil"/>
              <w:right w:val="nil"/>
            </w:tcBorders>
            <w:vAlign w:val="bottom"/>
            <w:tcPrChange w:id="59" w:author="Mahadev S - AM.EN.U4AIE21141" w:date="2022-01-20T19:46:00Z">
              <w:tcPr>
                <w:tcW w:w="260" w:type="dxa"/>
                <w:tcBorders>
                  <w:top w:val="nil"/>
                  <w:left w:val="nil"/>
                  <w:bottom w:val="nil"/>
                  <w:right w:val="nil"/>
                </w:tcBorders>
                <w:vAlign w:val="bottom"/>
              </w:tcPr>
            </w:tcPrChange>
          </w:tcPr>
          <w:p w14:paraId="5FCD5EC4" w14:textId="20FF6D85" w:rsidR="00076816" w:rsidRPr="004768D0" w:rsidRDefault="001779F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6</w:t>
            </w:r>
          </w:p>
        </w:tc>
        <w:tc>
          <w:tcPr>
            <w:tcW w:w="7288" w:type="dxa"/>
            <w:gridSpan w:val="3"/>
            <w:tcBorders>
              <w:top w:val="nil"/>
              <w:left w:val="nil"/>
              <w:bottom w:val="nil"/>
              <w:right w:val="nil"/>
            </w:tcBorders>
            <w:vAlign w:val="bottom"/>
            <w:tcPrChange w:id="60" w:author="Mahadev S - AM.EN.U4AIE21141" w:date="2022-01-20T19:46:00Z">
              <w:tcPr>
                <w:tcW w:w="7520" w:type="dxa"/>
                <w:gridSpan w:val="4"/>
                <w:tcBorders>
                  <w:top w:val="nil"/>
                  <w:left w:val="nil"/>
                  <w:bottom w:val="nil"/>
                  <w:right w:val="nil"/>
                </w:tcBorders>
                <w:vAlign w:val="bottom"/>
              </w:tcPr>
            </w:tcPrChange>
          </w:tcPr>
          <w:p w14:paraId="241BFA83" w14:textId="77777777" w:rsidR="00076816" w:rsidRPr="004768D0" w:rsidRDefault="00076816">
            <w:pPr>
              <w:widowControl w:val="0"/>
              <w:autoSpaceDE w:val="0"/>
              <w:autoSpaceDN w:val="0"/>
              <w:adjustRightInd w:val="0"/>
              <w:spacing w:after="0" w:line="240" w:lineRule="auto"/>
              <w:ind w:left="160"/>
              <w:rPr>
                <w:rFonts w:ascii="Times New Roman" w:hAnsi="Times New Roman"/>
                <w:sz w:val="24"/>
                <w:szCs w:val="24"/>
              </w:rPr>
            </w:pPr>
            <w:r w:rsidRPr="004768D0">
              <w:rPr>
                <w:rFonts w:ascii="Times New Roman" w:hAnsi="Times New Roman"/>
                <w:sz w:val="24"/>
                <w:szCs w:val="24"/>
              </w:rPr>
              <w:t>RESULTS AND ANALYSIS</w:t>
            </w:r>
          </w:p>
        </w:tc>
        <w:tc>
          <w:tcPr>
            <w:tcW w:w="1677" w:type="dxa"/>
            <w:tcBorders>
              <w:top w:val="nil"/>
              <w:left w:val="nil"/>
              <w:bottom w:val="nil"/>
              <w:right w:val="nil"/>
            </w:tcBorders>
            <w:vAlign w:val="bottom"/>
            <w:tcPrChange w:id="61" w:author="Mahadev S - AM.EN.U4AIE21141" w:date="2022-01-20T19:46:00Z">
              <w:tcPr>
                <w:tcW w:w="580" w:type="dxa"/>
                <w:tcBorders>
                  <w:top w:val="nil"/>
                  <w:left w:val="nil"/>
                  <w:bottom w:val="nil"/>
                  <w:right w:val="nil"/>
                </w:tcBorders>
                <w:vAlign w:val="bottom"/>
              </w:tcPr>
            </w:tcPrChange>
          </w:tcPr>
          <w:p w14:paraId="75697EEC" w14:textId="4F7DCB40" w:rsidR="00076816" w:rsidRPr="004768D0" w:rsidRDefault="00076816">
            <w:pPr>
              <w:widowControl w:val="0"/>
              <w:autoSpaceDE w:val="0"/>
              <w:autoSpaceDN w:val="0"/>
              <w:adjustRightInd w:val="0"/>
              <w:spacing w:after="0" w:line="240" w:lineRule="auto"/>
              <w:jc w:val="right"/>
              <w:rPr>
                <w:rFonts w:ascii="Times New Roman" w:hAnsi="Times New Roman"/>
                <w:sz w:val="24"/>
                <w:szCs w:val="24"/>
              </w:rPr>
            </w:pPr>
            <w:del w:id="62" w:author="Mahadev S - AM.EN.U4AIE21141" w:date="2022-01-20T19:46:00Z">
              <w:r w:rsidRPr="004768D0" w:rsidDel="00CE2372">
                <w:rPr>
                  <w:rFonts w:ascii="Times New Roman" w:hAnsi="Times New Roman"/>
                  <w:sz w:val="24"/>
                  <w:szCs w:val="24"/>
                </w:rPr>
                <w:delText>7</w:delText>
              </w:r>
            </w:del>
            <w:ins w:id="63" w:author="Mahadev S - AM.EN.U4AIE21141" w:date="2022-01-20T19:46:00Z">
              <w:r w:rsidR="00CE2372">
                <w:rPr>
                  <w:rFonts w:ascii="Times New Roman" w:hAnsi="Times New Roman"/>
                  <w:sz w:val="24"/>
                  <w:szCs w:val="24"/>
                </w:rPr>
                <w:t>10</w:t>
              </w:r>
            </w:ins>
          </w:p>
        </w:tc>
      </w:tr>
      <w:tr w:rsidR="00076816" w:rsidRPr="004768D0" w14:paraId="42C9733F" w14:textId="77777777" w:rsidTr="00CE2372">
        <w:trPr>
          <w:trHeight w:val="848"/>
          <w:trPrChange w:id="64" w:author="Mahadev S - AM.EN.U4AIE21141" w:date="2022-01-20T19:46:00Z">
            <w:trPr>
              <w:trHeight w:val="687"/>
            </w:trPr>
          </w:trPrChange>
        </w:trPr>
        <w:tc>
          <w:tcPr>
            <w:tcW w:w="249" w:type="dxa"/>
            <w:tcBorders>
              <w:top w:val="nil"/>
              <w:left w:val="nil"/>
              <w:bottom w:val="nil"/>
              <w:right w:val="nil"/>
            </w:tcBorders>
            <w:vAlign w:val="bottom"/>
            <w:tcPrChange w:id="65" w:author="Mahadev S - AM.EN.U4AIE21141" w:date="2022-01-20T19:46:00Z">
              <w:tcPr>
                <w:tcW w:w="260" w:type="dxa"/>
                <w:tcBorders>
                  <w:top w:val="nil"/>
                  <w:left w:val="nil"/>
                  <w:bottom w:val="nil"/>
                  <w:right w:val="nil"/>
                </w:tcBorders>
                <w:vAlign w:val="bottom"/>
              </w:tcPr>
            </w:tcPrChange>
          </w:tcPr>
          <w:p w14:paraId="0B778152" w14:textId="21245F0D" w:rsidR="00076816" w:rsidRPr="004768D0" w:rsidRDefault="001779F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7</w:t>
            </w:r>
          </w:p>
        </w:tc>
        <w:tc>
          <w:tcPr>
            <w:tcW w:w="7288" w:type="dxa"/>
            <w:gridSpan w:val="3"/>
            <w:tcBorders>
              <w:top w:val="nil"/>
              <w:left w:val="nil"/>
              <w:bottom w:val="nil"/>
              <w:right w:val="nil"/>
            </w:tcBorders>
            <w:vAlign w:val="bottom"/>
            <w:tcPrChange w:id="66" w:author="Mahadev S - AM.EN.U4AIE21141" w:date="2022-01-20T19:46:00Z">
              <w:tcPr>
                <w:tcW w:w="7520" w:type="dxa"/>
                <w:gridSpan w:val="4"/>
                <w:tcBorders>
                  <w:top w:val="nil"/>
                  <w:left w:val="nil"/>
                  <w:bottom w:val="nil"/>
                  <w:right w:val="nil"/>
                </w:tcBorders>
                <w:vAlign w:val="bottom"/>
              </w:tcPr>
            </w:tcPrChange>
          </w:tcPr>
          <w:p w14:paraId="5982921E" w14:textId="77777777" w:rsidR="00076816" w:rsidRPr="004768D0" w:rsidRDefault="00076816">
            <w:pPr>
              <w:widowControl w:val="0"/>
              <w:autoSpaceDE w:val="0"/>
              <w:autoSpaceDN w:val="0"/>
              <w:adjustRightInd w:val="0"/>
              <w:spacing w:after="0" w:line="240" w:lineRule="auto"/>
              <w:ind w:left="100"/>
              <w:rPr>
                <w:rFonts w:ascii="Times New Roman" w:hAnsi="Times New Roman"/>
                <w:sz w:val="24"/>
                <w:szCs w:val="24"/>
              </w:rPr>
            </w:pPr>
            <w:r w:rsidRPr="004768D0">
              <w:rPr>
                <w:rFonts w:ascii="Times New Roman" w:hAnsi="Times New Roman"/>
                <w:sz w:val="24"/>
                <w:szCs w:val="24"/>
              </w:rPr>
              <w:t>CONCLUSION</w:t>
            </w:r>
          </w:p>
        </w:tc>
        <w:tc>
          <w:tcPr>
            <w:tcW w:w="1677" w:type="dxa"/>
            <w:tcBorders>
              <w:top w:val="nil"/>
              <w:left w:val="nil"/>
              <w:bottom w:val="nil"/>
              <w:right w:val="nil"/>
            </w:tcBorders>
            <w:vAlign w:val="bottom"/>
            <w:tcPrChange w:id="67" w:author="Mahadev S - AM.EN.U4AIE21141" w:date="2022-01-20T19:46:00Z">
              <w:tcPr>
                <w:tcW w:w="580" w:type="dxa"/>
                <w:tcBorders>
                  <w:top w:val="nil"/>
                  <w:left w:val="nil"/>
                  <w:bottom w:val="nil"/>
                  <w:right w:val="nil"/>
                </w:tcBorders>
                <w:vAlign w:val="bottom"/>
              </w:tcPr>
            </w:tcPrChange>
          </w:tcPr>
          <w:p w14:paraId="44B0A208" w14:textId="652A105A" w:rsidR="00076816" w:rsidRPr="004768D0" w:rsidRDefault="00076816">
            <w:pPr>
              <w:widowControl w:val="0"/>
              <w:autoSpaceDE w:val="0"/>
              <w:autoSpaceDN w:val="0"/>
              <w:adjustRightInd w:val="0"/>
              <w:spacing w:after="0" w:line="240" w:lineRule="auto"/>
              <w:jc w:val="right"/>
              <w:rPr>
                <w:rFonts w:ascii="Times New Roman" w:hAnsi="Times New Roman"/>
                <w:sz w:val="24"/>
                <w:szCs w:val="24"/>
              </w:rPr>
            </w:pPr>
            <w:del w:id="68" w:author="Mahadev S - AM.EN.U4AIE21141" w:date="2022-01-20T19:46:00Z">
              <w:r w:rsidRPr="004768D0" w:rsidDel="00CE2372">
                <w:rPr>
                  <w:rFonts w:ascii="Times New Roman" w:hAnsi="Times New Roman"/>
                  <w:sz w:val="24"/>
                  <w:szCs w:val="24"/>
                </w:rPr>
                <w:delText>8</w:delText>
              </w:r>
            </w:del>
            <w:ins w:id="69" w:author="Mahadev S - AM.EN.U4AIE21141" w:date="2022-01-20T19:46:00Z">
              <w:r w:rsidR="00CE2372">
                <w:rPr>
                  <w:rFonts w:ascii="Times New Roman" w:hAnsi="Times New Roman"/>
                  <w:sz w:val="24"/>
                  <w:szCs w:val="24"/>
                </w:rPr>
                <w:t>11</w:t>
              </w:r>
            </w:ins>
          </w:p>
        </w:tc>
      </w:tr>
      <w:tr w:rsidR="001779FE" w:rsidRPr="004768D0" w14:paraId="209C9011" w14:textId="77777777" w:rsidTr="00CE2372">
        <w:trPr>
          <w:trHeight w:val="848"/>
          <w:trPrChange w:id="70" w:author="Mahadev S - AM.EN.U4AIE21141" w:date="2022-01-20T19:46:00Z">
            <w:trPr>
              <w:trHeight w:val="687"/>
            </w:trPr>
          </w:trPrChange>
        </w:trPr>
        <w:tc>
          <w:tcPr>
            <w:tcW w:w="249" w:type="dxa"/>
            <w:tcBorders>
              <w:top w:val="nil"/>
              <w:left w:val="nil"/>
              <w:bottom w:val="nil"/>
              <w:right w:val="nil"/>
            </w:tcBorders>
            <w:vAlign w:val="bottom"/>
            <w:tcPrChange w:id="71" w:author="Mahadev S - AM.EN.U4AIE21141" w:date="2022-01-20T19:46:00Z">
              <w:tcPr>
                <w:tcW w:w="260" w:type="dxa"/>
                <w:tcBorders>
                  <w:top w:val="nil"/>
                  <w:left w:val="nil"/>
                  <w:bottom w:val="nil"/>
                  <w:right w:val="nil"/>
                </w:tcBorders>
                <w:vAlign w:val="bottom"/>
              </w:tcPr>
            </w:tcPrChange>
          </w:tcPr>
          <w:p w14:paraId="681EFCDF" w14:textId="3186F758" w:rsidR="001779FE" w:rsidRDefault="001779F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8          </w:t>
            </w:r>
          </w:p>
        </w:tc>
        <w:tc>
          <w:tcPr>
            <w:tcW w:w="7288" w:type="dxa"/>
            <w:gridSpan w:val="3"/>
            <w:tcBorders>
              <w:top w:val="nil"/>
              <w:left w:val="nil"/>
              <w:bottom w:val="nil"/>
              <w:right w:val="nil"/>
            </w:tcBorders>
            <w:vAlign w:val="bottom"/>
            <w:tcPrChange w:id="72" w:author="Mahadev S - AM.EN.U4AIE21141" w:date="2022-01-20T19:46:00Z">
              <w:tcPr>
                <w:tcW w:w="7520" w:type="dxa"/>
                <w:gridSpan w:val="4"/>
                <w:tcBorders>
                  <w:top w:val="nil"/>
                  <w:left w:val="nil"/>
                  <w:bottom w:val="nil"/>
                  <w:right w:val="nil"/>
                </w:tcBorders>
                <w:vAlign w:val="bottom"/>
              </w:tcPr>
            </w:tcPrChange>
          </w:tcPr>
          <w:p w14:paraId="07D7E982" w14:textId="42686836" w:rsidR="001779FE" w:rsidRPr="004768D0" w:rsidRDefault="001779FE">
            <w:pPr>
              <w:widowControl w:val="0"/>
              <w:autoSpaceDE w:val="0"/>
              <w:autoSpaceDN w:val="0"/>
              <w:adjustRightInd w:val="0"/>
              <w:spacing w:after="0" w:line="240" w:lineRule="auto"/>
              <w:ind w:left="100"/>
              <w:rPr>
                <w:rFonts w:ascii="Times New Roman" w:hAnsi="Times New Roman"/>
                <w:sz w:val="24"/>
                <w:szCs w:val="24"/>
              </w:rPr>
            </w:pPr>
            <w:r>
              <w:rPr>
                <w:rFonts w:ascii="Times New Roman" w:hAnsi="Times New Roman"/>
                <w:sz w:val="24"/>
                <w:szCs w:val="24"/>
              </w:rPr>
              <w:t>REFERENCES</w:t>
            </w:r>
          </w:p>
        </w:tc>
        <w:tc>
          <w:tcPr>
            <w:tcW w:w="1677" w:type="dxa"/>
            <w:tcBorders>
              <w:top w:val="nil"/>
              <w:left w:val="nil"/>
              <w:bottom w:val="nil"/>
              <w:right w:val="nil"/>
            </w:tcBorders>
            <w:vAlign w:val="bottom"/>
            <w:tcPrChange w:id="73" w:author="Mahadev S - AM.EN.U4AIE21141" w:date="2022-01-20T19:46:00Z">
              <w:tcPr>
                <w:tcW w:w="580" w:type="dxa"/>
                <w:tcBorders>
                  <w:top w:val="nil"/>
                  <w:left w:val="nil"/>
                  <w:bottom w:val="nil"/>
                  <w:right w:val="nil"/>
                </w:tcBorders>
                <w:vAlign w:val="bottom"/>
              </w:tcPr>
            </w:tcPrChange>
          </w:tcPr>
          <w:p w14:paraId="0125C253" w14:textId="6D65989E" w:rsidR="001779FE" w:rsidRPr="004768D0" w:rsidRDefault="00CE2372">
            <w:pPr>
              <w:widowControl w:val="0"/>
              <w:autoSpaceDE w:val="0"/>
              <w:autoSpaceDN w:val="0"/>
              <w:adjustRightInd w:val="0"/>
              <w:spacing w:after="0" w:line="240" w:lineRule="auto"/>
              <w:jc w:val="right"/>
              <w:rPr>
                <w:rFonts w:ascii="Times New Roman" w:hAnsi="Times New Roman"/>
                <w:sz w:val="24"/>
                <w:szCs w:val="24"/>
              </w:rPr>
            </w:pPr>
            <w:ins w:id="74" w:author="Mahadev S - AM.EN.U4AIE21141" w:date="2022-01-20T19:46:00Z">
              <w:r>
                <w:rPr>
                  <w:rFonts w:ascii="Times New Roman" w:hAnsi="Times New Roman"/>
                  <w:sz w:val="24"/>
                  <w:szCs w:val="24"/>
                </w:rPr>
                <w:t>11</w:t>
              </w:r>
            </w:ins>
          </w:p>
        </w:tc>
      </w:tr>
      <w:tr w:rsidR="00076816" w14:paraId="144A5D23" w14:textId="77777777" w:rsidTr="00CE2372">
        <w:trPr>
          <w:trHeight w:val="848"/>
          <w:trPrChange w:id="75" w:author="Mahadev S - AM.EN.U4AIE21141" w:date="2022-01-20T19:46:00Z">
            <w:trPr>
              <w:trHeight w:val="687"/>
            </w:trPr>
          </w:trPrChange>
        </w:trPr>
        <w:tc>
          <w:tcPr>
            <w:tcW w:w="249" w:type="dxa"/>
            <w:tcBorders>
              <w:top w:val="nil"/>
              <w:left w:val="nil"/>
              <w:bottom w:val="nil"/>
              <w:right w:val="nil"/>
            </w:tcBorders>
            <w:vAlign w:val="bottom"/>
            <w:tcPrChange w:id="76" w:author="Mahadev S - AM.EN.U4AIE21141" w:date="2022-01-20T19:46:00Z">
              <w:tcPr>
                <w:tcW w:w="260" w:type="dxa"/>
                <w:tcBorders>
                  <w:top w:val="nil"/>
                  <w:left w:val="nil"/>
                  <w:bottom w:val="nil"/>
                  <w:right w:val="nil"/>
                </w:tcBorders>
                <w:vAlign w:val="bottom"/>
              </w:tcPr>
            </w:tcPrChange>
          </w:tcPr>
          <w:p w14:paraId="738610EB" w14:textId="77777777" w:rsidR="00076816" w:rsidRDefault="00076816">
            <w:pPr>
              <w:widowControl w:val="0"/>
              <w:autoSpaceDE w:val="0"/>
              <w:autoSpaceDN w:val="0"/>
              <w:adjustRightInd w:val="0"/>
              <w:spacing w:after="0" w:line="240" w:lineRule="auto"/>
              <w:rPr>
                <w:rFonts w:ascii="Times New Roman" w:hAnsi="Times New Roman"/>
                <w:sz w:val="24"/>
                <w:szCs w:val="24"/>
              </w:rPr>
            </w:pPr>
          </w:p>
        </w:tc>
        <w:tc>
          <w:tcPr>
            <w:tcW w:w="7288" w:type="dxa"/>
            <w:gridSpan w:val="3"/>
            <w:tcBorders>
              <w:top w:val="nil"/>
              <w:left w:val="nil"/>
              <w:bottom w:val="nil"/>
              <w:right w:val="nil"/>
            </w:tcBorders>
            <w:vAlign w:val="bottom"/>
            <w:tcPrChange w:id="77" w:author="Mahadev S - AM.EN.U4AIE21141" w:date="2022-01-20T19:46:00Z">
              <w:tcPr>
                <w:tcW w:w="7520" w:type="dxa"/>
                <w:gridSpan w:val="4"/>
                <w:tcBorders>
                  <w:top w:val="nil"/>
                  <w:left w:val="nil"/>
                  <w:bottom w:val="nil"/>
                  <w:right w:val="nil"/>
                </w:tcBorders>
                <w:vAlign w:val="bottom"/>
              </w:tcPr>
            </w:tcPrChange>
          </w:tcPr>
          <w:p w14:paraId="637805D2" w14:textId="77777777" w:rsidR="00076816" w:rsidRDefault="00076816">
            <w:pPr>
              <w:widowControl w:val="0"/>
              <w:autoSpaceDE w:val="0"/>
              <w:autoSpaceDN w:val="0"/>
              <w:adjustRightInd w:val="0"/>
              <w:spacing w:after="0" w:line="240" w:lineRule="auto"/>
              <w:ind w:left="100"/>
              <w:rPr>
                <w:rFonts w:ascii="Times New Roman" w:hAnsi="Times New Roman"/>
                <w:sz w:val="24"/>
                <w:szCs w:val="24"/>
              </w:rPr>
            </w:pPr>
          </w:p>
        </w:tc>
        <w:tc>
          <w:tcPr>
            <w:tcW w:w="1677" w:type="dxa"/>
            <w:tcBorders>
              <w:top w:val="nil"/>
              <w:left w:val="nil"/>
              <w:bottom w:val="nil"/>
              <w:right w:val="nil"/>
            </w:tcBorders>
            <w:vAlign w:val="bottom"/>
            <w:tcPrChange w:id="78" w:author="Mahadev S - AM.EN.U4AIE21141" w:date="2022-01-20T19:46:00Z">
              <w:tcPr>
                <w:tcW w:w="580" w:type="dxa"/>
                <w:tcBorders>
                  <w:top w:val="nil"/>
                  <w:left w:val="nil"/>
                  <w:bottom w:val="nil"/>
                  <w:right w:val="nil"/>
                </w:tcBorders>
                <w:vAlign w:val="bottom"/>
              </w:tcPr>
            </w:tcPrChange>
          </w:tcPr>
          <w:p w14:paraId="463F29E8" w14:textId="77777777" w:rsidR="00076816" w:rsidRDefault="00076816">
            <w:pPr>
              <w:widowControl w:val="0"/>
              <w:autoSpaceDE w:val="0"/>
              <w:autoSpaceDN w:val="0"/>
              <w:adjustRightInd w:val="0"/>
              <w:spacing w:after="0" w:line="240" w:lineRule="auto"/>
              <w:jc w:val="right"/>
              <w:rPr>
                <w:rFonts w:ascii="Times New Roman" w:hAnsi="Times New Roman"/>
                <w:sz w:val="24"/>
                <w:szCs w:val="24"/>
              </w:rPr>
            </w:pPr>
          </w:p>
        </w:tc>
      </w:tr>
    </w:tbl>
    <w:p w14:paraId="3B7B4B86" w14:textId="2A8143DF" w:rsidR="00076816" w:rsidRDefault="000D2DB0" w:rsidP="00076816">
      <w:pPr>
        <w:rPr>
          <w:rFonts w:ascii="Times New Roman" w:hAnsi="Times New Roman" w:cs="Times New Roman"/>
          <w:i/>
          <w:color w:val="FF0000"/>
          <w:sz w:val="24"/>
          <w:szCs w:val="24"/>
        </w:rPr>
      </w:pPr>
      <w:ins w:id="79" w:author="Nandana Ajoy" w:date="2022-01-16T23:33:00Z">
        <w:r>
          <w:rPr>
            <w:rFonts w:ascii="Times New Roman" w:hAnsi="Times New Roman" w:cs="Times New Roman"/>
            <w:i/>
            <w:color w:val="FF0000"/>
            <w:sz w:val="24"/>
            <w:szCs w:val="24"/>
          </w:rPr>
          <w:br w:type="textWrapping" w:clear="all"/>
        </w:r>
      </w:ins>
    </w:p>
    <w:p w14:paraId="3A0FF5F2" w14:textId="77777777" w:rsidR="00076816" w:rsidRDefault="00076816" w:rsidP="00076816">
      <w:pPr>
        <w:rPr>
          <w:rFonts w:ascii="Times New Roman" w:hAnsi="Times New Roman" w:cs="Times New Roman"/>
          <w:i/>
          <w:color w:val="FF0000"/>
          <w:sz w:val="24"/>
          <w:szCs w:val="24"/>
        </w:rPr>
      </w:pPr>
    </w:p>
    <w:p w14:paraId="5630AD66" w14:textId="77777777" w:rsidR="00076816" w:rsidRPr="001779FE" w:rsidRDefault="00076816" w:rsidP="00076816">
      <w:pPr>
        <w:rPr>
          <w:rFonts w:ascii="Times New Roman" w:hAnsi="Times New Roman" w:cs="Times New Roman"/>
          <w:iCs/>
          <w:color w:val="FF0000"/>
          <w:sz w:val="24"/>
          <w:szCs w:val="24"/>
        </w:rPr>
      </w:pPr>
    </w:p>
    <w:p w14:paraId="61829076" w14:textId="77777777" w:rsidR="00076816" w:rsidRDefault="00076816" w:rsidP="00076816">
      <w:pPr>
        <w:rPr>
          <w:rFonts w:ascii="Times New Roman" w:hAnsi="Times New Roman" w:cs="Times New Roman"/>
          <w:i/>
          <w:color w:val="FF0000"/>
          <w:sz w:val="24"/>
          <w:szCs w:val="24"/>
        </w:rPr>
      </w:pPr>
    </w:p>
    <w:p w14:paraId="2BA226A1" w14:textId="77777777" w:rsidR="00076816" w:rsidRDefault="00076816" w:rsidP="00076816">
      <w:pPr>
        <w:rPr>
          <w:rFonts w:ascii="Times New Roman" w:hAnsi="Times New Roman" w:cs="Times New Roman"/>
          <w:i/>
          <w:color w:val="FF0000"/>
          <w:sz w:val="24"/>
          <w:szCs w:val="24"/>
        </w:rPr>
      </w:pPr>
    </w:p>
    <w:p w14:paraId="17AD93B2" w14:textId="77777777" w:rsidR="00076816" w:rsidRDefault="00076816" w:rsidP="00076816">
      <w:pPr>
        <w:rPr>
          <w:rFonts w:ascii="Times New Roman" w:hAnsi="Times New Roman" w:cs="Times New Roman"/>
          <w:i/>
          <w:color w:val="FF0000"/>
          <w:sz w:val="24"/>
          <w:szCs w:val="24"/>
        </w:rPr>
      </w:pPr>
    </w:p>
    <w:p w14:paraId="0DE4B5B7" w14:textId="77777777" w:rsidR="00076816" w:rsidRDefault="00076816" w:rsidP="00076816">
      <w:pPr>
        <w:rPr>
          <w:rFonts w:ascii="Times New Roman" w:hAnsi="Times New Roman" w:cs="Times New Roman"/>
          <w:i/>
          <w:color w:val="FF0000"/>
          <w:sz w:val="24"/>
          <w:szCs w:val="24"/>
        </w:rPr>
      </w:pPr>
    </w:p>
    <w:p w14:paraId="66204FF1" w14:textId="77777777" w:rsidR="008E522C" w:rsidRDefault="008E522C" w:rsidP="00076816">
      <w:pPr>
        <w:rPr>
          <w:rFonts w:ascii="Times New Roman" w:hAnsi="Times New Roman" w:cs="Times New Roman"/>
          <w:i/>
          <w:color w:val="FF0000"/>
          <w:sz w:val="24"/>
          <w:szCs w:val="24"/>
        </w:rPr>
      </w:pPr>
    </w:p>
    <w:p w14:paraId="2DBF0D7D" w14:textId="77777777" w:rsidR="008E522C" w:rsidRDefault="008E522C" w:rsidP="00076816">
      <w:pPr>
        <w:rPr>
          <w:rFonts w:ascii="Times New Roman" w:hAnsi="Times New Roman" w:cs="Times New Roman"/>
          <w:i/>
          <w:color w:val="FF0000"/>
          <w:sz w:val="24"/>
          <w:szCs w:val="24"/>
        </w:rPr>
      </w:pPr>
    </w:p>
    <w:p w14:paraId="6B62F1B3" w14:textId="77777777" w:rsidR="008E522C" w:rsidRDefault="008E522C" w:rsidP="00076816">
      <w:pPr>
        <w:rPr>
          <w:rFonts w:ascii="Times New Roman" w:hAnsi="Times New Roman" w:cs="Times New Roman"/>
          <w:i/>
          <w:color w:val="FF0000"/>
          <w:sz w:val="24"/>
          <w:szCs w:val="24"/>
        </w:rPr>
      </w:pPr>
    </w:p>
    <w:p w14:paraId="525A5836" w14:textId="77777777" w:rsidR="00D47B07" w:rsidRDefault="00D47B07" w:rsidP="008E522C">
      <w:pPr>
        <w:jc w:val="center"/>
        <w:rPr>
          <w:rFonts w:ascii="Times New Roman" w:hAnsi="Times New Roman" w:cs="Times New Roman"/>
          <w:b/>
          <w:color w:val="000000" w:themeColor="text1"/>
          <w:sz w:val="26"/>
          <w:szCs w:val="26"/>
        </w:rPr>
      </w:pPr>
    </w:p>
    <w:p w14:paraId="14217FC1" w14:textId="77777777" w:rsidR="00D47B07" w:rsidRDefault="00D47B07" w:rsidP="008E522C">
      <w:pPr>
        <w:jc w:val="center"/>
        <w:rPr>
          <w:rFonts w:ascii="Times New Roman" w:hAnsi="Times New Roman" w:cs="Times New Roman"/>
          <w:b/>
          <w:color w:val="000000" w:themeColor="text1"/>
          <w:sz w:val="26"/>
          <w:szCs w:val="26"/>
        </w:rPr>
      </w:pPr>
    </w:p>
    <w:p w14:paraId="4265ADDB" w14:textId="1D7BDB09" w:rsidR="008E522C" w:rsidRDefault="008E522C" w:rsidP="00C51B61">
      <w:pPr>
        <w:jc w:val="center"/>
        <w:rPr>
          <w:rFonts w:ascii="Times New Roman" w:hAnsi="Times New Roman" w:cs="Times New Roman"/>
          <w:b/>
          <w:color w:val="000000" w:themeColor="text1"/>
          <w:sz w:val="26"/>
          <w:szCs w:val="26"/>
        </w:rPr>
      </w:pPr>
      <w:r w:rsidRPr="008E522C">
        <w:rPr>
          <w:rFonts w:ascii="Times New Roman" w:hAnsi="Times New Roman" w:cs="Times New Roman"/>
          <w:b/>
          <w:color w:val="000000" w:themeColor="text1"/>
          <w:sz w:val="26"/>
          <w:szCs w:val="26"/>
        </w:rPr>
        <w:t>INTRODUCTION</w:t>
      </w:r>
    </w:p>
    <w:p w14:paraId="54AADF6B" w14:textId="3A49E02B" w:rsidR="000F5D8A" w:rsidRDefault="000F5D8A" w:rsidP="000F5D8A">
      <w:pPr>
        <w:rPr>
          <w:rFonts w:ascii="Times New Roman" w:hAnsi="Times New Roman" w:cs="Times New Roman"/>
          <w:b/>
          <w:color w:val="000000" w:themeColor="text1"/>
          <w:sz w:val="26"/>
          <w:szCs w:val="26"/>
        </w:rPr>
      </w:pPr>
    </w:p>
    <w:p w14:paraId="3F29925C" w14:textId="754B4A44" w:rsidR="000F5D8A" w:rsidRDefault="000F5D8A" w:rsidP="00BD542C">
      <w:pPr>
        <w:spacing w:line="360" w:lineRule="auto"/>
        <w:rPr>
          <w:rFonts w:ascii="Times New Roman" w:hAnsi="Times New Roman" w:cs="Times New Roman"/>
          <w:sz w:val="24"/>
          <w:szCs w:val="24"/>
        </w:rPr>
      </w:pPr>
      <w:r w:rsidRPr="000F5D8A">
        <w:rPr>
          <w:rFonts w:ascii="Times New Roman" w:hAnsi="Times New Roman" w:cs="Times New Roman"/>
          <w:sz w:val="24"/>
          <w:szCs w:val="24"/>
        </w:rPr>
        <w:t xml:space="preserve">LPG is the abbreviation or short form for liquefied petroleum gas. Like all fossil fuels, it is a non-renewable source of energy. </w:t>
      </w:r>
      <w:r w:rsidR="00D755F8">
        <w:rPr>
          <w:rFonts w:ascii="Times New Roman" w:hAnsi="Times New Roman" w:cs="Times New Roman"/>
          <w:sz w:val="24"/>
          <w:szCs w:val="24"/>
        </w:rPr>
        <w:t>I</w:t>
      </w:r>
      <w:r w:rsidRPr="000F5D8A">
        <w:rPr>
          <w:rFonts w:ascii="Times New Roman" w:hAnsi="Times New Roman" w:cs="Times New Roman"/>
          <w:sz w:val="24"/>
          <w:szCs w:val="24"/>
        </w:rPr>
        <w:t xml:space="preserve">t is extracted from crude oil and natural gas. The main composition of LPG are hydrocarbons containing three or four carbon atoms. The normal components of LPG thus, are propane and butane. Small concentrations of other hydrocarbons may also be present. </w:t>
      </w:r>
      <w:r w:rsidRPr="00D755F8">
        <w:rPr>
          <w:rFonts w:ascii="Times New Roman" w:hAnsi="Times New Roman" w:cs="Times New Roman"/>
          <w:sz w:val="24"/>
          <w:szCs w:val="24"/>
        </w:rPr>
        <w:t xml:space="preserve">LPG </w:t>
      </w:r>
      <w:r w:rsidR="00D755F8" w:rsidRPr="00D755F8">
        <w:rPr>
          <w:rFonts w:ascii="Times New Roman" w:hAnsi="Times New Roman" w:cs="Times New Roman"/>
          <w:sz w:val="24"/>
          <w:szCs w:val="24"/>
        </w:rPr>
        <w:t>vapours</w:t>
      </w:r>
      <w:r w:rsidRPr="00D755F8">
        <w:rPr>
          <w:rFonts w:ascii="Times New Roman" w:hAnsi="Times New Roman" w:cs="Times New Roman"/>
          <w:sz w:val="24"/>
          <w:szCs w:val="24"/>
        </w:rPr>
        <w:t xml:space="preserve"> are highly inflammable and heavier than air so </w:t>
      </w:r>
      <w:r w:rsidR="00D755F8" w:rsidRPr="00D755F8">
        <w:rPr>
          <w:rFonts w:ascii="Times New Roman" w:hAnsi="Times New Roman" w:cs="Times New Roman"/>
          <w:sz w:val="24"/>
          <w:szCs w:val="24"/>
        </w:rPr>
        <w:t>utmost precaution</w:t>
      </w:r>
      <w:r w:rsidRPr="00D755F8">
        <w:rPr>
          <w:rFonts w:ascii="Times New Roman" w:hAnsi="Times New Roman" w:cs="Times New Roman"/>
          <w:sz w:val="24"/>
          <w:szCs w:val="24"/>
        </w:rPr>
        <w:t xml:space="preserve"> should be taken during storage so that any leakage will not sink to the ground</w:t>
      </w:r>
      <w:r w:rsidR="00D755F8" w:rsidRPr="00D755F8">
        <w:rPr>
          <w:rFonts w:ascii="Times New Roman" w:hAnsi="Times New Roman" w:cs="Times New Roman"/>
          <w:sz w:val="24"/>
          <w:szCs w:val="24"/>
        </w:rPr>
        <w:t>.</w:t>
      </w:r>
    </w:p>
    <w:p w14:paraId="4522A82D" w14:textId="5143773F" w:rsidR="00D755F8" w:rsidRDefault="00D755F8" w:rsidP="00BD542C">
      <w:pPr>
        <w:spacing w:line="360" w:lineRule="auto"/>
        <w:rPr>
          <w:rFonts w:ascii="Times New Roman" w:hAnsi="Times New Roman" w:cs="Times New Roman"/>
          <w:sz w:val="24"/>
          <w:szCs w:val="24"/>
        </w:rPr>
      </w:pPr>
      <w:r w:rsidRPr="00610753">
        <w:rPr>
          <w:rFonts w:ascii="Times New Roman" w:hAnsi="Times New Roman" w:cs="Times New Roman"/>
          <w:sz w:val="24"/>
          <w:szCs w:val="24"/>
        </w:rPr>
        <w:t xml:space="preserve">The objective of this project is to detect leakage of LPG and </w:t>
      </w:r>
      <w:r w:rsidR="00F05F37">
        <w:rPr>
          <w:rFonts w:ascii="Times New Roman" w:hAnsi="Times New Roman" w:cs="Times New Roman"/>
          <w:sz w:val="24"/>
          <w:szCs w:val="24"/>
        </w:rPr>
        <w:t xml:space="preserve">to </w:t>
      </w:r>
      <w:r w:rsidRPr="00610753">
        <w:rPr>
          <w:rFonts w:ascii="Times New Roman" w:hAnsi="Times New Roman" w:cs="Times New Roman"/>
          <w:sz w:val="24"/>
          <w:szCs w:val="24"/>
        </w:rPr>
        <w:t xml:space="preserve">prevent any </w:t>
      </w:r>
      <w:r w:rsidR="00610753" w:rsidRPr="00610753">
        <w:rPr>
          <w:rFonts w:ascii="Times New Roman" w:hAnsi="Times New Roman" w:cs="Times New Roman"/>
          <w:sz w:val="24"/>
          <w:szCs w:val="24"/>
        </w:rPr>
        <w:t xml:space="preserve">severe </w:t>
      </w:r>
      <w:r w:rsidRPr="00610753">
        <w:rPr>
          <w:rFonts w:ascii="Times New Roman" w:hAnsi="Times New Roman" w:cs="Times New Roman"/>
          <w:sz w:val="24"/>
          <w:szCs w:val="24"/>
        </w:rPr>
        <w:t>calamities.</w:t>
      </w:r>
      <w:r w:rsidR="00610753" w:rsidRPr="00610753">
        <w:t xml:space="preserve"> </w:t>
      </w:r>
      <w:r w:rsidR="00610753" w:rsidRPr="00610753">
        <w:rPr>
          <w:rFonts w:ascii="Times New Roman" w:hAnsi="Times New Roman" w:cs="Times New Roman"/>
          <w:sz w:val="24"/>
          <w:szCs w:val="24"/>
        </w:rPr>
        <w:t xml:space="preserve">Gas sensors are nowadays being used in wide range of applications </w:t>
      </w:r>
      <w:ins w:id="80" w:author="Nandana Ajoy" w:date="2022-01-17T09:18:00Z">
        <w:r w:rsidR="00715189">
          <w:rPr>
            <w:rFonts w:ascii="Times New Roman" w:hAnsi="Times New Roman" w:cs="Times New Roman"/>
            <w:sz w:val="24"/>
            <w:szCs w:val="24"/>
          </w:rPr>
          <w:t xml:space="preserve">like </w:t>
        </w:r>
      </w:ins>
      <w:r w:rsidR="00610753" w:rsidRPr="00610753">
        <w:rPr>
          <w:rFonts w:ascii="Times New Roman" w:hAnsi="Times New Roman" w:cs="Times New Roman"/>
          <w:sz w:val="24"/>
          <w:szCs w:val="24"/>
        </w:rPr>
        <w:t xml:space="preserve">in the field </w:t>
      </w:r>
      <w:ins w:id="81" w:author="Nandana Ajoy" w:date="2022-01-17T09:18:00Z">
        <w:r w:rsidR="00715189">
          <w:rPr>
            <w:rFonts w:ascii="Times New Roman" w:hAnsi="Times New Roman" w:cs="Times New Roman"/>
            <w:sz w:val="24"/>
            <w:szCs w:val="24"/>
          </w:rPr>
          <w:t xml:space="preserve">of </w:t>
        </w:r>
      </w:ins>
      <w:del w:id="82" w:author="Nandana Ajoy" w:date="2022-01-17T09:18:00Z">
        <w:r w:rsidR="00610753" w:rsidRPr="00610753" w:rsidDel="00715189">
          <w:rPr>
            <w:rFonts w:ascii="Times New Roman" w:hAnsi="Times New Roman" w:cs="Times New Roman"/>
            <w:sz w:val="24"/>
            <w:szCs w:val="24"/>
          </w:rPr>
          <w:delText xml:space="preserve">like </w:delText>
        </w:r>
      </w:del>
      <w:r w:rsidR="00610753" w:rsidRPr="00610753">
        <w:rPr>
          <w:rFonts w:ascii="Times New Roman" w:hAnsi="Times New Roman" w:cs="Times New Roman"/>
          <w:sz w:val="24"/>
          <w:szCs w:val="24"/>
        </w:rPr>
        <w:t>safety, health, instrumentation etc.</w:t>
      </w:r>
    </w:p>
    <w:p w14:paraId="0C6C6250" w14:textId="758E8680" w:rsidR="00610753" w:rsidRPr="00610753" w:rsidRDefault="00610753" w:rsidP="00BD542C">
      <w:pPr>
        <w:spacing w:line="360" w:lineRule="auto"/>
        <w:rPr>
          <w:rFonts w:ascii="Times New Roman" w:hAnsi="Times New Roman" w:cs="Times New Roman"/>
          <w:b/>
          <w:color w:val="000000" w:themeColor="text1"/>
          <w:sz w:val="24"/>
          <w:szCs w:val="24"/>
        </w:rPr>
      </w:pPr>
      <w:r w:rsidRPr="00610753">
        <w:rPr>
          <w:rFonts w:ascii="Times New Roman" w:hAnsi="Times New Roman" w:cs="Times New Roman"/>
          <w:sz w:val="24"/>
          <w:szCs w:val="24"/>
        </w:rPr>
        <w:t>Th</w:t>
      </w:r>
      <w:r w:rsidR="00BD542C">
        <w:rPr>
          <w:rFonts w:ascii="Times New Roman" w:hAnsi="Times New Roman" w:cs="Times New Roman"/>
          <w:sz w:val="24"/>
          <w:szCs w:val="24"/>
        </w:rPr>
        <w:t>is</w:t>
      </w:r>
      <w:r w:rsidRPr="00610753">
        <w:rPr>
          <w:rFonts w:ascii="Times New Roman" w:hAnsi="Times New Roman" w:cs="Times New Roman"/>
          <w:sz w:val="24"/>
          <w:szCs w:val="24"/>
        </w:rPr>
        <w:t xml:space="preserve"> project allows the user to set the low, medium and </w:t>
      </w:r>
      <w:r>
        <w:rPr>
          <w:rFonts w:ascii="Times New Roman" w:hAnsi="Times New Roman" w:cs="Times New Roman"/>
          <w:sz w:val="24"/>
          <w:szCs w:val="24"/>
        </w:rPr>
        <w:t>high</w:t>
      </w:r>
      <w:r w:rsidRPr="00610753">
        <w:rPr>
          <w:rFonts w:ascii="Times New Roman" w:hAnsi="Times New Roman" w:cs="Times New Roman"/>
          <w:sz w:val="24"/>
          <w:szCs w:val="24"/>
        </w:rPr>
        <w:t xml:space="preserve"> level </w:t>
      </w:r>
      <w:ins w:id="83" w:author="Nandana Ajoy" w:date="2022-01-17T09:18:00Z">
        <w:r w:rsidR="00715189">
          <w:rPr>
            <w:rFonts w:ascii="Times New Roman" w:hAnsi="Times New Roman" w:cs="Times New Roman"/>
            <w:sz w:val="24"/>
            <w:szCs w:val="24"/>
          </w:rPr>
          <w:t>concentration</w:t>
        </w:r>
      </w:ins>
      <w:ins w:id="84" w:author="Nandana Ajoy" w:date="2022-01-17T09:19:00Z">
        <w:r w:rsidR="00715189">
          <w:rPr>
            <w:rFonts w:ascii="Times New Roman" w:hAnsi="Times New Roman" w:cs="Times New Roman"/>
            <w:sz w:val="24"/>
            <w:szCs w:val="24"/>
          </w:rPr>
          <w:t xml:space="preserve"> of</w:t>
        </w:r>
      </w:ins>
      <w:del w:id="85" w:author="Nandana Ajoy" w:date="2022-01-17T09:19:00Z">
        <w:r w:rsidRPr="00610753" w:rsidDel="00715189">
          <w:rPr>
            <w:rFonts w:ascii="Times New Roman" w:hAnsi="Times New Roman" w:cs="Times New Roman"/>
            <w:sz w:val="24"/>
            <w:szCs w:val="24"/>
          </w:rPr>
          <w:delText>for</w:delText>
        </w:r>
      </w:del>
      <w:r w:rsidRPr="00610753">
        <w:rPr>
          <w:rFonts w:ascii="Times New Roman" w:hAnsi="Times New Roman" w:cs="Times New Roman"/>
          <w:sz w:val="24"/>
          <w:szCs w:val="24"/>
        </w:rPr>
        <w:t xml:space="preserve"> leakage based on the </w:t>
      </w:r>
      <w:r>
        <w:rPr>
          <w:rFonts w:ascii="Times New Roman" w:hAnsi="Times New Roman" w:cs="Times New Roman"/>
          <w:sz w:val="24"/>
          <w:szCs w:val="24"/>
        </w:rPr>
        <w:t>analogue signals</w:t>
      </w:r>
      <w:r w:rsidRPr="00610753">
        <w:rPr>
          <w:rFonts w:ascii="Times New Roman" w:hAnsi="Times New Roman" w:cs="Times New Roman"/>
          <w:sz w:val="24"/>
          <w:szCs w:val="24"/>
        </w:rPr>
        <w:t>. The intensity values are compared with</w:t>
      </w:r>
      <w:r w:rsidRPr="00BD542C">
        <w:rPr>
          <w:rFonts w:ascii="Times New Roman" w:hAnsi="Times New Roman" w:cs="Times New Roman"/>
          <w:sz w:val="24"/>
          <w:szCs w:val="24"/>
        </w:rPr>
        <w:t xml:space="preserve"> </w:t>
      </w:r>
      <w:r w:rsidR="00BD542C" w:rsidRPr="00BD542C">
        <w:rPr>
          <w:rFonts w:ascii="Times New Roman" w:hAnsi="Times New Roman" w:cs="Times New Roman"/>
          <w:sz w:val="24"/>
          <w:szCs w:val="24"/>
        </w:rPr>
        <w:t>three</w:t>
      </w:r>
      <w:r w:rsidRPr="00610753">
        <w:rPr>
          <w:rFonts w:ascii="Times New Roman" w:hAnsi="Times New Roman" w:cs="Times New Roman"/>
          <w:sz w:val="24"/>
          <w:szCs w:val="24"/>
        </w:rPr>
        <w:t xml:space="preserve"> predetermined thresholds and based on that it classifies it into </w:t>
      </w:r>
      <w:r w:rsidR="00BD542C">
        <w:rPr>
          <w:rFonts w:ascii="Times New Roman" w:hAnsi="Times New Roman" w:cs="Times New Roman"/>
          <w:sz w:val="24"/>
          <w:szCs w:val="24"/>
        </w:rPr>
        <w:t>four</w:t>
      </w:r>
      <w:r w:rsidRPr="00610753">
        <w:rPr>
          <w:rFonts w:ascii="Times New Roman" w:hAnsi="Times New Roman" w:cs="Times New Roman"/>
          <w:sz w:val="24"/>
          <w:szCs w:val="24"/>
        </w:rPr>
        <w:t xml:space="preserve"> different classes of concentration of leakage</w:t>
      </w:r>
      <w:r w:rsidR="009554FA">
        <w:rPr>
          <w:rFonts w:ascii="Times New Roman" w:hAnsi="Times New Roman" w:cs="Times New Roman"/>
          <w:sz w:val="24"/>
          <w:szCs w:val="24"/>
        </w:rPr>
        <w:t xml:space="preserve">. </w:t>
      </w:r>
    </w:p>
    <w:p w14:paraId="426D2CCC" w14:textId="77777777" w:rsidR="00786C16" w:rsidRDefault="00786C16" w:rsidP="008E522C">
      <w:pPr>
        <w:jc w:val="center"/>
        <w:rPr>
          <w:rFonts w:ascii="Times New Roman" w:hAnsi="Times New Roman" w:cs="Times New Roman"/>
          <w:b/>
          <w:color w:val="000000" w:themeColor="text1"/>
          <w:sz w:val="26"/>
          <w:szCs w:val="26"/>
        </w:rPr>
      </w:pPr>
    </w:p>
    <w:p w14:paraId="5AFE8DF0" w14:textId="729814BD" w:rsidR="005B7686" w:rsidRDefault="005B7686" w:rsidP="005B7686">
      <w:pPr>
        <w:widowControl w:val="0"/>
        <w:autoSpaceDE w:val="0"/>
        <w:autoSpaceDN w:val="0"/>
        <w:adjustRightInd w:val="0"/>
        <w:spacing w:after="0" w:line="360" w:lineRule="auto"/>
        <w:jc w:val="both"/>
        <w:rPr>
          <w:rFonts w:ascii="Times New Roman" w:hAnsi="Times New Roman"/>
          <w:sz w:val="24"/>
          <w:szCs w:val="24"/>
        </w:rPr>
      </w:pPr>
    </w:p>
    <w:p w14:paraId="4F608DB8" w14:textId="3A837B90" w:rsidR="005B7686" w:rsidRDefault="005B7686" w:rsidP="005B7686">
      <w:pPr>
        <w:widowControl w:val="0"/>
        <w:autoSpaceDE w:val="0"/>
        <w:autoSpaceDN w:val="0"/>
        <w:adjustRightInd w:val="0"/>
        <w:spacing w:after="0" w:line="360" w:lineRule="auto"/>
        <w:jc w:val="both"/>
        <w:rPr>
          <w:rFonts w:ascii="Times New Roman" w:hAnsi="Times New Roman"/>
          <w:sz w:val="24"/>
          <w:szCs w:val="24"/>
        </w:rPr>
      </w:pPr>
    </w:p>
    <w:p w14:paraId="22FF17E4" w14:textId="365350F9" w:rsidR="00DB180B" w:rsidRPr="008E522C" w:rsidRDefault="00DB180B" w:rsidP="008E522C">
      <w:pPr>
        <w:jc w:val="center"/>
        <w:rPr>
          <w:rFonts w:ascii="Times New Roman" w:hAnsi="Times New Roman" w:cs="Times New Roman"/>
          <w:b/>
          <w:color w:val="000000" w:themeColor="text1"/>
          <w:sz w:val="26"/>
          <w:szCs w:val="26"/>
        </w:rPr>
      </w:pPr>
    </w:p>
    <w:p w14:paraId="36FEB5B0" w14:textId="77777777" w:rsidR="008E522C" w:rsidRDefault="008E522C" w:rsidP="00076816">
      <w:pPr>
        <w:rPr>
          <w:rFonts w:ascii="Times New Roman" w:hAnsi="Times New Roman" w:cs="Times New Roman"/>
          <w:i/>
          <w:color w:val="FF0000"/>
          <w:sz w:val="24"/>
          <w:szCs w:val="24"/>
        </w:rPr>
      </w:pPr>
    </w:p>
    <w:p w14:paraId="30D7AA69" w14:textId="00BE0173" w:rsidR="008E522C" w:rsidRDefault="008E522C" w:rsidP="00076816">
      <w:pPr>
        <w:rPr>
          <w:rFonts w:ascii="Times New Roman" w:hAnsi="Times New Roman" w:cs="Times New Roman"/>
          <w:iCs/>
          <w:color w:val="FF0000"/>
          <w:sz w:val="24"/>
          <w:szCs w:val="24"/>
        </w:rPr>
      </w:pPr>
    </w:p>
    <w:p w14:paraId="144A401E" w14:textId="7F8A803C" w:rsidR="00D47B07" w:rsidRDefault="00D47B07" w:rsidP="00076816">
      <w:pPr>
        <w:rPr>
          <w:rFonts w:ascii="Times New Roman" w:hAnsi="Times New Roman" w:cs="Times New Roman"/>
          <w:iCs/>
          <w:color w:val="FF0000"/>
          <w:sz w:val="24"/>
          <w:szCs w:val="24"/>
        </w:rPr>
      </w:pPr>
    </w:p>
    <w:p w14:paraId="7F66721F" w14:textId="1834FC49" w:rsidR="00D47B07" w:rsidRDefault="00D47B07" w:rsidP="00076816">
      <w:pPr>
        <w:rPr>
          <w:rFonts w:ascii="Times New Roman" w:hAnsi="Times New Roman" w:cs="Times New Roman"/>
          <w:iCs/>
          <w:color w:val="FF0000"/>
          <w:sz w:val="24"/>
          <w:szCs w:val="24"/>
        </w:rPr>
      </w:pPr>
    </w:p>
    <w:p w14:paraId="43BF3B16" w14:textId="1A4A882C" w:rsidR="00D47B07" w:rsidRDefault="00D47B07" w:rsidP="00076816">
      <w:pPr>
        <w:rPr>
          <w:rFonts w:ascii="Times New Roman" w:hAnsi="Times New Roman" w:cs="Times New Roman"/>
          <w:iCs/>
          <w:color w:val="FF0000"/>
          <w:sz w:val="24"/>
          <w:szCs w:val="24"/>
        </w:rPr>
      </w:pPr>
    </w:p>
    <w:p w14:paraId="3856B6E8" w14:textId="71B3C196" w:rsidR="00D47B07" w:rsidRDefault="00D47B07" w:rsidP="00076816">
      <w:pPr>
        <w:rPr>
          <w:rFonts w:ascii="Times New Roman" w:hAnsi="Times New Roman" w:cs="Times New Roman"/>
          <w:iCs/>
          <w:color w:val="FF0000"/>
          <w:sz w:val="24"/>
          <w:szCs w:val="24"/>
        </w:rPr>
      </w:pPr>
    </w:p>
    <w:p w14:paraId="1816997F" w14:textId="360B564F" w:rsidR="00D47B07" w:rsidDel="00715189" w:rsidRDefault="00D47B07">
      <w:pPr>
        <w:jc w:val="center"/>
        <w:rPr>
          <w:del w:id="86" w:author="Nandana Ajoy" w:date="2022-01-17T09:20:00Z"/>
          <w:rFonts w:ascii="Times New Roman" w:hAnsi="Times New Roman" w:cs="Times New Roman"/>
          <w:iCs/>
          <w:color w:val="FF0000"/>
          <w:sz w:val="24"/>
          <w:szCs w:val="24"/>
        </w:rPr>
        <w:pPrChange w:id="87" w:author="Nandana Ajoy" w:date="2022-01-17T09:20:00Z">
          <w:pPr/>
        </w:pPrChange>
      </w:pPr>
    </w:p>
    <w:p w14:paraId="4335F98E" w14:textId="4870A0D4" w:rsidR="00BD542C" w:rsidDel="00715189" w:rsidRDefault="00BD542C">
      <w:pPr>
        <w:jc w:val="center"/>
        <w:rPr>
          <w:del w:id="88" w:author="Nandana Ajoy" w:date="2022-01-17T09:19:00Z"/>
          <w:rFonts w:ascii="Times New Roman" w:hAnsi="Times New Roman" w:cs="Times New Roman"/>
          <w:iCs/>
          <w:color w:val="FF0000"/>
          <w:sz w:val="24"/>
          <w:szCs w:val="24"/>
        </w:rPr>
        <w:pPrChange w:id="89" w:author="Nandana Ajoy" w:date="2022-01-17T09:20:00Z">
          <w:pPr/>
        </w:pPrChange>
      </w:pPr>
    </w:p>
    <w:p w14:paraId="6EE90AE2" w14:textId="77777777" w:rsidR="00BD542C" w:rsidDel="00715189" w:rsidRDefault="00BD542C">
      <w:pPr>
        <w:jc w:val="center"/>
        <w:rPr>
          <w:del w:id="90" w:author="Nandana Ajoy" w:date="2022-01-17T09:19:00Z"/>
          <w:rFonts w:ascii="Times New Roman" w:hAnsi="Times New Roman" w:cs="Times New Roman"/>
          <w:iCs/>
          <w:color w:val="FF0000"/>
          <w:sz w:val="24"/>
          <w:szCs w:val="24"/>
        </w:rPr>
        <w:pPrChange w:id="91" w:author="Nandana Ajoy" w:date="2022-01-17T09:20:00Z">
          <w:pPr/>
        </w:pPrChange>
      </w:pPr>
    </w:p>
    <w:p w14:paraId="07DB3D2C" w14:textId="77777777" w:rsidR="00BD542C" w:rsidDel="00715189" w:rsidRDefault="00BD542C">
      <w:pPr>
        <w:jc w:val="center"/>
        <w:rPr>
          <w:del w:id="92" w:author="Nandana Ajoy" w:date="2022-01-17T09:19:00Z"/>
          <w:rFonts w:ascii="Times New Roman" w:hAnsi="Times New Roman" w:cs="Times New Roman"/>
          <w:iCs/>
          <w:color w:val="FF0000"/>
          <w:sz w:val="24"/>
          <w:szCs w:val="24"/>
        </w:rPr>
        <w:pPrChange w:id="93" w:author="Nandana Ajoy" w:date="2022-01-17T09:20:00Z">
          <w:pPr/>
        </w:pPrChange>
      </w:pPr>
    </w:p>
    <w:p w14:paraId="4E832F33" w14:textId="27F5D868" w:rsidR="00D47B07" w:rsidRDefault="00C51B61" w:rsidP="00715189">
      <w:pPr>
        <w:jc w:val="center"/>
        <w:rPr>
          <w:rFonts w:ascii="Times New Roman" w:hAnsi="Times New Roman" w:cs="Times New Roman"/>
          <w:b/>
          <w:bCs/>
          <w:iCs/>
          <w:color w:val="000000" w:themeColor="text1"/>
          <w:sz w:val="26"/>
          <w:szCs w:val="26"/>
        </w:rPr>
      </w:pPr>
      <w:r w:rsidRPr="00D47B07">
        <w:rPr>
          <w:rFonts w:ascii="Times New Roman" w:hAnsi="Times New Roman" w:cs="Times New Roman"/>
          <w:b/>
          <w:bCs/>
          <w:iCs/>
          <w:color w:val="000000" w:themeColor="text1"/>
          <w:sz w:val="26"/>
          <w:szCs w:val="26"/>
        </w:rPr>
        <w:t xml:space="preserve">COMPONENTS </w:t>
      </w:r>
      <w:r>
        <w:rPr>
          <w:rFonts w:ascii="Times New Roman" w:hAnsi="Times New Roman" w:cs="Times New Roman"/>
          <w:b/>
          <w:bCs/>
          <w:iCs/>
          <w:color w:val="000000" w:themeColor="text1"/>
          <w:sz w:val="26"/>
          <w:szCs w:val="26"/>
        </w:rPr>
        <w:t>REQUIRED</w:t>
      </w:r>
    </w:p>
    <w:p w14:paraId="5B2B4769" w14:textId="265F621C" w:rsidR="009554FA" w:rsidRDefault="009554FA" w:rsidP="00076816">
      <w:pPr>
        <w:rPr>
          <w:rFonts w:ascii="Times New Roman" w:hAnsi="Times New Roman" w:cs="Times New Roman"/>
          <w:b/>
          <w:bCs/>
          <w:iCs/>
          <w:color w:val="000000" w:themeColor="text1"/>
          <w:sz w:val="26"/>
          <w:szCs w:val="26"/>
        </w:rPr>
      </w:pPr>
    </w:p>
    <w:p w14:paraId="5B5BFD76" w14:textId="73177094" w:rsidR="00D47B07" w:rsidRPr="009554FA" w:rsidRDefault="00D47B07" w:rsidP="009554FA">
      <w:pPr>
        <w:pStyle w:val="ListParagraph"/>
        <w:rPr>
          <w:rFonts w:ascii="Times New Roman" w:hAnsi="Times New Roman" w:cs="Times New Roman"/>
          <w:b/>
          <w:bCs/>
          <w:iCs/>
          <w:color w:val="000000" w:themeColor="text1"/>
          <w:sz w:val="26"/>
          <w:szCs w:val="26"/>
        </w:rPr>
      </w:pPr>
    </w:p>
    <w:p w14:paraId="3D5F7D99" w14:textId="18C472E2" w:rsidR="003F4564" w:rsidRDefault="003F4564" w:rsidP="003F4564">
      <w:pPr>
        <w:rPr>
          <w:rFonts w:ascii="Times New Roman" w:hAnsi="Times New Roman" w:cs="Times New Roman"/>
          <w:iCs/>
          <w:sz w:val="24"/>
          <w:szCs w:val="24"/>
        </w:rPr>
      </w:pPr>
      <w:r>
        <w:rPr>
          <w:rFonts w:ascii="Times New Roman" w:hAnsi="Times New Roman" w:cs="Times New Roman"/>
          <w:iCs/>
          <w:sz w:val="24"/>
          <w:szCs w:val="24"/>
        </w:rPr>
        <w:t>1.</w:t>
      </w:r>
      <w:r w:rsidR="00BF58CC">
        <w:rPr>
          <w:rFonts w:ascii="Times New Roman" w:hAnsi="Times New Roman" w:cs="Times New Roman"/>
          <w:iCs/>
          <w:sz w:val="24"/>
          <w:szCs w:val="24"/>
        </w:rPr>
        <w:t xml:space="preserve"> </w:t>
      </w:r>
      <w:r>
        <w:rPr>
          <w:rFonts w:ascii="Times New Roman" w:hAnsi="Times New Roman" w:cs="Times New Roman"/>
          <w:iCs/>
          <w:sz w:val="24"/>
          <w:szCs w:val="24"/>
        </w:rPr>
        <w:t>Arduino Uno R3</w:t>
      </w:r>
    </w:p>
    <w:p w14:paraId="13623226" w14:textId="42654A2E" w:rsidR="003F4564" w:rsidRDefault="003F4564" w:rsidP="003F4564">
      <w:pPr>
        <w:rPr>
          <w:rFonts w:ascii="Times New Roman" w:hAnsi="Times New Roman" w:cs="Times New Roman"/>
          <w:iCs/>
          <w:sz w:val="24"/>
          <w:szCs w:val="24"/>
        </w:rPr>
      </w:pPr>
      <w:r>
        <w:rPr>
          <w:rFonts w:ascii="Times New Roman" w:hAnsi="Times New Roman" w:cs="Times New Roman"/>
          <w:iCs/>
          <w:sz w:val="24"/>
          <w:szCs w:val="24"/>
        </w:rPr>
        <w:t xml:space="preserve">                            </w:t>
      </w:r>
      <w:r>
        <w:rPr>
          <w:rFonts w:ascii="Times New Roman" w:hAnsi="Times New Roman" w:cs="Times New Roman"/>
          <w:noProof/>
          <w:sz w:val="24"/>
          <w:szCs w:val="24"/>
        </w:rPr>
        <w:drawing>
          <wp:inline distT="0" distB="0" distL="0" distR="0" wp14:anchorId="4587481A" wp14:editId="16D6B5FF">
            <wp:extent cx="2339340" cy="1025876"/>
            <wp:effectExtent l="0" t="0" r="3810" b="317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5338" cy="1041662"/>
                    </a:xfrm>
                    <a:prstGeom prst="rect">
                      <a:avLst/>
                    </a:prstGeom>
                    <a:noFill/>
                    <a:ln>
                      <a:noFill/>
                    </a:ln>
                  </pic:spPr>
                </pic:pic>
              </a:graphicData>
            </a:graphic>
          </wp:inline>
        </w:drawing>
      </w:r>
    </w:p>
    <w:p w14:paraId="392A8DEF" w14:textId="43780911" w:rsidR="003F4564" w:rsidRDefault="003F4564" w:rsidP="003F4564">
      <w:pPr>
        <w:rPr>
          <w:rFonts w:ascii="Times New Roman" w:hAnsi="Times New Roman" w:cs="Times New Roman"/>
          <w:iCs/>
          <w:sz w:val="24"/>
          <w:szCs w:val="24"/>
        </w:rPr>
      </w:pPr>
      <w:r>
        <w:rPr>
          <w:rFonts w:ascii="Times New Roman" w:hAnsi="Times New Roman" w:cs="Times New Roman"/>
          <w:iCs/>
          <w:sz w:val="24"/>
          <w:szCs w:val="24"/>
        </w:rPr>
        <w:t xml:space="preserve">2. </w:t>
      </w:r>
      <w:r w:rsidR="00BF58CC">
        <w:rPr>
          <w:rFonts w:ascii="Times New Roman" w:hAnsi="Times New Roman" w:cs="Times New Roman"/>
          <w:iCs/>
          <w:sz w:val="24"/>
          <w:szCs w:val="24"/>
        </w:rPr>
        <w:t xml:space="preserve"> </w:t>
      </w:r>
      <w:r>
        <w:rPr>
          <w:rFonts w:ascii="Times New Roman" w:hAnsi="Times New Roman" w:cs="Times New Roman"/>
          <w:iCs/>
          <w:sz w:val="24"/>
          <w:szCs w:val="24"/>
        </w:rPr>
        <w:t>4.7 Kilo Ohm resistor – x1</w:t>
      </w:r>
    </w:p>
    <w:p w14:paraId="3093D128" w14:textId="63CFC6C8" w:rsidR="003F4564" w:rsidRDefault="003F4564" w:rsidP="003F4564">
      <w:pPr>
        <w:rPr>
          <w:rFonts w:ascii="Times New Roman" w:hAnsi="Times New Roman" w:cs="Times New Roman"/>
          <w:iCs/>
          <w:sz w:val="24"/>
          <w:szCs w:val="24"/>
        </w:rPr>
      </w:pPr>
      <w:r>
        <w:rPr>
          <w:rFonts w:ascii="Times New Roman" w:hAnsi="Times New Roman" w:cs="Times New Roman"/>
          <w:iCs/>
          <w:sz w:val="24"/>
          <w:szCs w:val="24"/>
        </w:rPr>
        <w:t xml:space="preserve">                                   </w:t>
      </w:r>
      <w:r>
        <w:rPr>
          <w:rFonts w:ascii="Times New Roman" w:hAnsi="Times New Roman" w:cs="Times New Roman"/>
          <w:noProof/>
          <w:sz w:val="24"/>
          <w:szCs w:val="24"/>
        </w:rPr>
        <w:drawing>
          <wp:inline distT="0" distB="0" distL="0" distR="0" wp14:anchorId="71E5F55E" wp14:editId="0ED13C67">
            <wp:extent cx="274320" cy="484845"/>
            <wp:effectExtent l="9207" t="0" r="1588" b="1587"/>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276010" cy="487832"/>
                    </a:xfrm>
                    <a:prstGeom prst="rect">
                      <a:avLst/>
                    </a:prstGeom>
                    <a:noFill/>
                    <a:ln>
                      <a:noFill/>
                    </a:ln>
                  </pic:spPr>
                </pic:pic>
              </a:graphicData>
            </a:graphic>
          </wp:inline>
        </w:drawing>
      </w:r>
    </w:p>
    <w:p w14:paraId="31CBC260" w14:textId="6F009728" w:rsidR="003F4564" w:rsidRDefault="003F4564" w:rsidP="003F4564">
      <w:pPr>
        <w:rPr>
          <w:rFonts w:ascii="Times New Roman" w:hAnsi="Times New Roman" w:cs="Times New Roman"/>
          <w:iCs/>
          <w:sz w:val="24"/>
          <w:szCs w:val="24"/>
        </w:rPr>
      </w:pPr>
      <w:r>
        <w:rPr>
          <w:rFonts w:ascii="Times New Roman" w:hAnsi="Times New Roman" w:cs="Times New Roman"/>
          <w:iCs/>
          <w:sz w:val="24"/>
          <w:szCs w:val="24"/>
        </w:rPr>
        <w:t xml:space="preserve">3. </w:t>
      </w:r>
      <w:r w:rsidR="00BF58CC">
        <w:rPr>
          <w:rFonts w:ascii="Times New Roman" w:hAnsi="Times New Roman" w:cs="Times New Roman"/>
          <w:iCs/>
          <w:sz w:val="24"/>
          <w:szCs w:val="24"/>
        </w:rPr>
        <w:t xml:space="preserve"> </w:t>
      </w:r>
      <w:r>
        <w:rPr>
          <w:rFonts w:ascii="Times New Roman" w:hAnsi="Times New Roman" w:cs="Times New Roman"/>
          <w:iCs/>
          <w:sz w:val="24"/>
          <w:szCs w:val="24"/>
        </w:rPr>
        <w:t>1 Kilo Ohm resistor – x3</w:t>
      </w:r>
    </w:p>
    <w:p w14:paraId="70ECA45B" w14:textId="4984410A" w:rsidR="003F4564" w:rsidRDefault="003F4564" w:rsidP="003F4564">
      <w:pPr>
        <w:rPr>
          <w:rFonts w:ascii="Times New Roman" w:hAnsi="Times New Roman" w:cs="Times New Roman"/>
          <w:iCs/>
          <w:sz w:val="24"/>
          <w:szCs w:val="24"/>
        </w:rPr>
      </w:pPr>
      <w:r>
        <w:rPr>
          <w:rFonts w:ascii="Times New Roman" w:hAnsi="Times New Roman" w:cs="Times New Roman"/>
          <w:iCs/>
          <w:sz w:val="24"/>
          <w:szCs w:val="24"/>
        </w:rPr>
        <w:t xml:space="preserve">                                   </w:t>
      </w:r>
      <w:r>
        <w:rPr>
          <w:rFonts w:ascii="Times New Roman" w:hAnsi="Times New Roman" w:cs="Times New Roman"/>
          <w:noProof/>
          <w:sz w:val="24"/>
          <w:szCs w:val="24"/>
        </w:rPr>
        <w:drawing>
          <wp:inline distT="0" distB="0" distL="0" distR="0" wp14:anchorId="1E0314E1" wp14:editId="4033E099">
            <wp:extent cx="236220" cy="559468"/>
            <wp:effectExtent l="0" t="9208" r="2223" b="222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238413" cy="564661"/>
                    </a:xfrm>
                    <a:prstGeom prst="rect">
                      <a:avLst/>
                    </a:prstGeom>
                    <a:noFill/>
                    <a:ln>
                      <a:noFill/>
                    </a:ln>
                  </pic:spPr>
                </pic:pic>
              </a:graphicData>
            </a:graphic>
          </wp:inline>
        </w:drawing>
      </w:r>
    </w:p>
    <w:p w14:paraId="416A1BD6" w14:textId="04B3CC66" w:rsidR="003F4564" w:rsidRDefault="003F4564" w:rsidP="003F4564">
      <w:pPr>
        <w:rPr>
          <w:rFonts w:ascii="Times New Roman" w:hAnsi="Times New Roman" w:cs="Times New Roman"/>
          <w:iCs/>
          <w:sz w:val="24"/>
          <w:szCs w:val="24"/>
        </w:rPr>
      </w:pPr>
      <w:r>
        <w:rPr>
          <w:rFonts w:ascii="Times New Roman" w:hAnsi="Times New Roman" w:cs="Times New Roman"/>
          <w:iCs/>
          <w:sz w:val="24"/>
          <w:szCs w:val="24"/>
        </w:rPr>
        <w:t xml:space="preserve">4. </w:t>
      </w:r>
      <w:r w:rsidR="00BF58CC">
        <w:rPr>
          <w:rFonts w:ascii="Times New Roman" w:hAnsi="Times New Roman" w:cs="Times New Roman"/>
          <w:iCs/>
          <w:sz w:val="24"/>
          <w:szCs w:val="24"/>
        </w:rPr>
        <w:t xml:space="preserve"> </w:t>
      </w:r>
      <w:r>
        <w:rPr>
          <w:rFonts w:ascii="Times New Roman" w:hAnsi="Times New Roman" w:cs="Times New Roman"/>
          <w:iCs/>
          <w:sz w:val="24"/>
          <w:szCs w:val="24"/>
        </w:rPr>
        <w:t>Gas Sensor</w:t>
      </w:r>
    </w:p>
    <w:p w14:paraId="1EBAC66C" w14:textId="40297E23" w:rsidR="003F4564" w:rsidRDefault="003F4564" w:rsidP="003F4564">
      <w:pPr>
        <w:rPr>
          <w:rFonts w:ascii="Times New Roman" w:hAnsi="Times New Roman" w:cs="Times New Roman"/>
          <w:iCs/>
          <w:sz w:val="24"/>
          <w:szCs w:val="24"/>
        </w:rPr>
      </w:pPr>
      <w:r>
        <w:rPr>
          <w:rFonts w:ascii="Times New Roman" w:hAnsi="Times New Roman" w:cs="Times New Roman"/>
          <w:iCs/>
          <w:sz w:val="24"/>
          <w:szCs w:val="24"/>
        </w:rPr>
        <w:t xml:space="preserve">                                        </w:t>
      </w:r>
      <w:r>
        <w:rPr>
          <w:rFonts w:ascii="Times New Roman" w:hAnsi="Times New Roman" w:cs="Times New Roman"/>
          <w:noProof/>
          <w:sz w:val="24"/>
          <w:szCs w:val="24"/>
        </w:rPr>
        <w:drawing>
          <wp:inline distT="0" distB="0" distL="0" distR="0" wp14:anchorId="7744CDC8" wp14:editId="22C62F84">
            <wp:extent cx="803119" cy="960120"/>
            <wp:effectExtent l="0" t="0" r="0" b="0"/>
            <wp:docPr id="3" name="Picture 3" descr="A picture containing kitchen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kitchenwar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1010" cy="969553"/>
                    </a:xfrm>
                    <a:prstGeom prst="rect">
                      <a:avLst/>
                    </a:prstGeom>
                    <a:noFill/>
                    <a:ln>
                      <a:noFill/>
                    </a:ln>
                  </pic:spPr>
                </pic:pic>
              </a:graphicData>
            </a:graphic>
          </wp:inline>
        </w:drawing>
      </w:r>
    </w:p>
    <w:p w14:paraId="7E5AE35D" w14:textId="032A7FB8" w:rsidR="003F4564" w:rsidRDefault="003F4564" w:rsidP="003F4564">
      <w:pPr>
        <w:rPr>
          <w:rFonts w:ascii="Times New Roman" w:hAnsi="Times New Roman" w:cs="Times New Roman"/>
          <w:iCs/>
          <w:sz w:val="24"/>
          <w:szCs w:val="24"/>
        </w:rPr>
      </w:pPr>
      <w:r>
        <w:rPr>
          <w:rFonts w:ascii="Times New Roman" w:hAnsi="Times New Roman" w:cs="Times New Roman"/>
          <w:iCs/>
          <w:sz w:val="24"/>
          <w:szCs w:val="24"/>
        </w:rPr>
        <w:t>5.</w:t>
      </w:r>
      <w:r w:rsidR="00BF58CC">
        <w:rPr>
          <w:rFonts w:ascii="Times New Roman" w:hAnsi="Times New Roman" w:cs="Times New Roman"/>
          <w:iCs/>
          <w:sz w:val="24"/>
          <w:szCs w:val="24"/>
        </w:rPr>
        <w:t xml:space="preserve"> </w:t>
      </w:r>
      <w:r>
        <w:rPr>
          <w:rFonts w:ascii="Times New Roman" w:hAnsi="Times New Roman" w:cs="Times New Roman"/>
          <w:iCs/>
          <w:sz w:val="24"/>
          <w:szCs w:val="24"/>
        </w:rPr>
        <w:t>LEDs – green, yellow, orange and red</w:t>
      </w:r>
    </w:p>
    <w:p w14:paraId="7FD16795" w14:textId="7232DFC8" w:rsidR="003F4564" w:rsidRDefault="003F4564" w:rsidP="003F4564">
      <w:pPr>
        <w:rPr>
          <w:rFonts w:ascii="Times New Roman" w:hAnsi="Times New Roman" w:cs="Times New Roman"/>
          <w:iCs/>
          <w:sz w:val="24"/>
          <w:szCs w:val="24"/>
        </w:rPr>
      </w:pPr>
      <w:r>
        <w:rPr>
          <w:rFonts w:ascii="Times New Roman" w:hAnsi="Times New Roman" w:cs="Times New Roman"/>
          <w:iCs/>
          <w:sz w:val="24"/>
          <w:szCs w:val="24"/>
        </w:rPr>
        <w:t xml:space="preserve">                              </w:t>
      </w:r>
      <w:r>
        <w:rPr>
          <w:rFonts w:ascii="Times New Roman" w:hAnsi="Times New Roman" w:cs="Times New Roman"/>
          <w:noProof/>
          <w:sz w:val="24"/>
          <w:szCs w:val="24"/>
        </w:rPr>
        <w:drawing>
          <wp:inline distT="0" distB="0" distL="0" distR="0" wp14:anchorId="25976DE4" wp14:editId="0DF717F6">
            <wp:extent cx="1135380" cy="447664"/>
            <wp:effectExtent l="0" t="0" r="7620" b="0"/>
            <wp:docPr id="1" name="Picture 1" descr="A picture containing se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ea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5097" cy="451495"/>
                    </a:xfrm>
                    <a:prstGeom prst="rect">
                      <a:avLst/>
                    </a:prstGeom>
                    <a:noFill/>
                    <a:ln>
                      <a:noFill/>
                    </a:ln>
                  </pic:spPr>
                </pic:pic>
              </a:graphicData>
            </a:graphic>
          </wp:inline>
        </w:drawing>
      </w:r>
    </w:p>
    <w:p w14:paraId="1F7FC8A0" w14:textId="411B8CD1" w:rsidR="003F4564" w:rsidRDefault="003F4564" w:rsidP="003F4564">
      <w:pPr>
        <w:rPr>
          <w:rFonts w:ascii="Times New Roman" w:hAnsi="Times New Roman" w:cs="Times New Roman"/>
          <w:iCs/>
          <w:sz w:val="24"/>
          <w:szCs w:val="24"/>
        </w:rPr>
      </w:pPr>
      <w:r>
        <w:rPr>
          <w:rFonts w:ascii="Times New Roman" w:hAnsi="Times New Roman" w:cs="Times New Roman"/>
          <w:iCs/>
          <w:sz w:val="24"/>
          <w:szCs w:val="24"/>
        </w:rPr>
        <w:t>6.</w:t>
      </w:r>
      <w:r w:rsidR="00BF58CC">
        <w:rPr>
          <w:rFonts w:ascii="Times New Roman" w:hAnsi="Times New Roman" w:cs="Times New Roman"/>
          <w:iCs/>
          <w:sz w:val="24"/>
          <w:szCs w:val="24"/>
        </w:rPr>
        <w:t xml:space="preserve"> </w:t>
      </w:r>
      <w:r>
        <w:rPr>
          <w:rFonts w:ascii="Times New Roman" w:hAnsi="Times New Roman" w:cs="Times New Roman"/>
          <w:iCs/>
          <w:sz w:val="24"/>
          <w:szCs w:val="24"/>
        </w:rPr>
        <w:t>Breadboard</w:t>
      </w:r>
    </w:p>
    <w:p w14:paraId="1758D76C" w14:textId="06C57579" w:rsidR="008357C8" w:rsidRDefault="008357C8" w:rsidP="003F4564">
      <w:pPr>
        <w:rPr>
          <w:rFonts w:ascii="Times New Roman" w:hAnsi="Times New Roman" w:cs="Times New Roman"/>
          <w:iCs/>
          <w:sz w:val="24"/>
          <w:szCs w:val="24"/>
        </w:rPr>
      </w:pPr>
      <w:r>
        <w:rPr>
          <w:rFonts w:ascii="Times New Roman" w:hAnsi="Times New Roman" w:cs="Times New Roman"/>
          <w:iCs/>
          <w:sz w:val="24"/>
          <w:szCs w:val="24"/>
        </w:rPr>
        <w:t xml:space="preserve">                        </w:t>
      </w:r>
      <w:r>
        <w:rPr>
          <w:noProof/>
        </w:rPr>
        <w:drawing>
          <wp:inline distT="0" distB="0" distL="0" distR="0" wp14:anchorId="5414D216" wp14:editId="60C9E102">
            <wp:extent cx="1789938" cy="1234440"/>
            <wp:effectExtent l="0" t="0" r="1270" b="3810"/>
            <wp:docPr id="10" name="Picture 10"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6631" cy="1239056"/>
                    </a:xfrm>
                    <a:prstGeom prst="rect">
                      <a:avLst/>
                    </a:prstGeom>
                    <a:noFill/>
                    <a:ln>
                      <a:noFill/>
                    </a:ln>
                  </pic:spPr>
                </pic:pic>
              </a:graphicData>
            </a:graphic>
          </wp:inline>
        </w:drawing>
      </w:r>
    </w:p>
    <w:p w14:paraId="04406198" w14:textId="4D05FC70" w:rsidR="003F4564" w:rsidRDefault="003F4564" w:rsidP="003F4564">
      <w:pPr>
        <w:rPr>
          <w:rFonts w:ascii="Times New Roman" w:hAnsi="Times New Roman" w:cs="Times New Roman"/>
          <w:iCs/>
          <w:sz w:val="24"/>
          <w:szCs w:val="24"/>
        </w:rPr>
      </w:pPr>
      <w:r>
        <w:rPr>
          <w:rFonts w:ascii="Times New Roman" w:hAnsi="Times New Roman" w:cs="Times New Roman"/>
          <w:iCs/>
          <w:sz w:val="24"/>
          <w:szCs w:val="24"/>
        </w:rPr>
        <w:t xml:space="preserve">7. </w:t>
      </w:r>
      <w:r w:rsidR="00BF58CC">
        <w:rPr>
          <w:rFonts w:ascii="Times New Roman" w:hAnsi="Times New Roman" w:cs="Times New Roman"/>
          <w:iCs/>
          <w:sz w:val="24"/>
          <w:szCs w:val="24"/>
        </w:rPr>
        <w:t xml:space="preserve"> </w:t>
      </w:r>
      <w:r>
        <w:rPr>
          <w:rFonts w:ascii="Times New Roman" w:hAnsi="Times New Roman" w:cs="Times New Roman"/>
          <w:iCs/>
          <w:sz w:val="24"/>
          <w:szCs w:val="24"/>
        </w:rPr>
        <w:t>Connecting Wires</w:t>
      </w:r>
    </w:p>
    <w:p w14:paraId="6546E05D" w14:textId="24BFE528" w:rsidR="00D47B07" w:rsidRDefault="00D47B07" w:rsidP="00076816">
      <w:pPr>
        <w:rPr>
          <w:rFonts w:ascii="Times New Roman" w:hAnsi="Times New Roman" w:cs="Times New Roman"/>
          <w:b/>
          <w:bCs/>
          <w:iCs/>
          <w:color w:val="FF0000"/>
          <w:sz w:val="26"/>
          <w:szCs w:val="26"/>
        </w:rPr>
      </w:pPr>
    </w:p>
    <w:p w14:paraId="0E497223" w14:textId="19253CD8" w:rsidR="003F4564" w:rsidRDefault="003F4564" w:rsidP="00C51B61">
      <w:pPr>
        <w:jc w:val="center"/>
        <w:rPr>
          <w:rFonts w:ascii="Times New Roman" w:hAnsi="Times New Roman" w:cs="Times New Roman"/>
          <w:b/>
          <w:bCs/>
          <w:iCs/>
          <w:color w:val="000000" w:themeColor="text1"/>
          <w:sz w:val="26"/>
          <w:szCs w:val="26"/>
        </w:rPr>
      </w:pPr>
      <w:r w:rsidRPr="003F4564">
        <w:rPr>
          <w:rFonts w:ascii="Times New Roman" w:hAnsi="Times New Roman" w:cs="Times New Roman"/>
          <w:b/>
          <w:bCs/>
          <w:iCs/>
          <w:color w:val="000000" w:themeColor="text1"/>
          <w:sz w:val="26"/>
          <w:szCs w:val="26"/>
        </w:rPr>
        <w:t>CIRCUIT DIAGRAM</w:t>
      </w:r>
    </w:p>
    <w:p w14:paraId="1B451F5C" w14:textId="3E802809" w:rsidR="003F4564" w:rsidRDefault="003F4564" w:rsidP="00076816">
      <w:pPr>
        <w:rPr>
          <w:rFonts w:ascii="Times New Roman" w:hAnsi="Times New Roman" w:cs="Times New Roman"/>
          <w:b/>
          <w:bCs/>
          <w:iCs/>
          <w:color w:val="000000" w:themeColor="text1"/>
          <w:sz w:val="26"/>
          <w:szCs w:val="26"/>
        </w:rPr>
      </w:pPr>
    </w:p>
    <w:p w14:paraId="558CAE5F" w14:textId="2AA1FB86" w:rsidR="007A06CE" w:rsidRDefault="007A06CE" w:rsidP="00076816">
      <w:pPr>
        <w:rPr>
          <w:rFonts w:ascii="Times New Roman" w:hAnsi="Times New Roman" w:cs="Times New Roman"/>
          <w:b/>
          <w:bCs/>
          <w:iCs/>
          <w:color w:val="000000" w:themeColor="text1"/>
          <w:sz w:val="26"/>
          <w:szCs w:val="26"/>
        </w:rPr>
      </w:pPr>
      <w:r w:rsidRPr="007A06CE">
        <w:rPr>
          <w:rFonts w:ascii="Times New Roman" w:hAnsi="Times New Roman" w:cs="Times New Roman"/>
          <w:b/>
          <w:bCs/>
          <w:iCs/>
          <w:noProof/>
          <w:color w:val="000000" w:themeColor="text1"/>
          <w:sz w:val="26"/>
          <w:szCs w:val="26"/>
        </w:rPr>
        <w:drawing>
          <wp:inline distT="0" distB="0" distL="0" distR="0" wp14:anchorId="233AFC41" wp14:editId="1880E5C8">
            <wp:extent cx="6316980" cy="3459298"/>
            <wp:effectExtent l="0" t="0" r="7620" b="825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rotWithShape="1">
                    <a:blip r:embed="rId17"/>
                    <a:srcRect l="2093" t="11040" r="3713" b="11220"/>
                    <a:stretch/>
                  </pic:blipFill>
                  <pic:spPr bwMode="auto">
                    <a:xfrm>
                      <a:off x="0" y="0"/>
                      <a:ext cx="6420646" cy="3516067"/>
                    </a:xfrm>
                    <a:prstGeom prst="rect">
                      <a:avLst/>
                    </a:prstGeom>
                    <a:ln>
                      <a:noFill/>
                    </a:ln>
                    <a:extLst>
                      <a:ext uri="{53640926-AAD7-44D8-BBD7-CCE9431645EC}">
                        <a14:shadowObscured xmlns:a14="http://schemas.microsoft.com/office/drawing/2010/main"/>
                      </a:ext>
                    </a:extLst>
                  </pic:spPr>
                </pic:pic>
              </a:graphicData>
            </a:graphic>
          </wp:inline>
        </w:drawing>
      </w:r>
    </w:p>
    <w:p w14:paraId="77EDE33A" w14:textId="77777777" w:rsidR="003F4564" w:rsidRDefault="003F4564" w:rsidP="00076816">
      <w:pPr>
        <w:rPr>
          <w:rFonts w:ascii="Times New Roman" w:hAnsi="Times New Roman" w:cs="Times New Roman"/>
          <w:b/>
          <w:bCs/>
          <w:iCs/>
          <w:color w:val="000000" w:themeColor="text1"/>
          <w:sz w:val="26"/>
          <w:szCs w:val="26"/>
        </w:rPr>
      </w:pPr>
    </w:p>
    <w:p w14:paraId="74DB4633" w14:textId="77777777" w:rsidR="00C13882" w:rsidDel="00412D55" w:rsidRDefault="00C13882" w:rsidP="00076816">
      <w:pPr>
        <w:rPr>
          <w:del w:id="94" w:author="Nandana Ajoy" w:date="2022-01-16T22:05:00Z"/>
          <w:rFonts w:ascii="Times New Roman" w:hAnsi="Times New Roman" w:cs="Times New Roman"/>
          <w:b/>
          <w:bCs/>
          <w:iCs/>
          <w:color w:val="000000" w:themeColor="text1"/>
          <w:sz w:val="26"/>
          <w:szCs w:val="26"/>
        </w:rPr>
      </w:pPr>
      <w:r w:rsidRPr="00C13882">
        <w:rPr>
          <w:rFonts w:ascii="Times New Roman" w:hAnsi="Times New Roman" w:cs="Times New Roman"/>
          <w:b/>
          <w:bCs/>
          <w:iCs/>
          <w:noProof/>
          <w:color w:val="000000" w:themeColor="text1"/>
          <w:sz w:val="26"/>
          <w:szCs w:val="26"/>
        </w:rPr>
        <w:drawing>
          <wp:inline distT="0" distB="0" distL="0" distR="0" wp14:anchorId="365E8EF7" wp14:editId="789CE1B5">
            <wp:extent cx="3763846" cy="1645920"/>
            <wp:effectExtent l="0" t="0" r="825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18"/>
                    <a:srcRect l="4953" t="10095" r="4767" b="9468"/>
                    <a:stretch/>
                  </pic:blipFill>
                  <pic:spPr bwMode="auto">
                    <a:xfrm>
                      <a:off x="0" y="0"/>
                      <a:ext cx="3825535" cy="1672897"/>
                    </a:xfrm>
                    <a:prstGeom prst="rect">
                      <a:avLst/>
                    </a:prstGeom>
                    <a:ln>
                      <a:noFill/>
                    </a:ln>
                    <a:extLst>
                      <a:ext uri="{53640926-AAD7-44D8-BBD7-CCE9431645EC}">
                        <a14:shadowObscured xmlns:a14="http://schemas.microsoft.com/office/drawing/2010/main"/>
                      </a:ext>
                    </a:extLst>
                  </pic:spPr>
                </pic:pic>
              </a:graphicData>
            </a:graphic>
          </wp:inline>
        </w:drawing>
      </w:r>
    </w:p>
    <w:p w14:paraId="5C06E211" w14:textId="77777777" w:rsidR="00C13882" w:rsidDel="00412D55" w:rsidRDefault="00C13882" w:rsidP="00076816">
      <w:pPr>
        <w:rPr>
          <w:del w:id="95" w:author="Nandana Ajoy" w:date="2022-01-16T22:05:00Z"/>
          <w:rFonts w:ascii="Times New Roman" w:hAnsi="Times New Roman" w:cs="Times New Roman"/>
          <w:b/>
          <w:bCs/>
          <w:iCs/>
          <w:color w:val="000000" w:themeColor="text1"/>
          <w:sz w:val="26"/>
          <w:szCs w:val="26"/>
        </w:rPr>
      </w:pPr>
    </w:p>
    <w:p w14:paraId="2CC30E5C" w14:textId="21DAA114" w:rsidR="00C13882" w:rsidRDefault="00412D55" w:rsidP="00076816">
      <w:pPr>
        <w:rPr>
          <w:rFonts w:ascii="Times New Roman" w:hAnsi="Times New Roman" w:cs="Times New Roman"/>
          <w:b/>
          <w:bCs/>
          <w:iCs/>
          <w:color w:val="000000" w:themeColor="text1"/>
          <w:sz w:val="26"/>
          <w:szCs w:val="26"/>
        </w:rPr>
      </w:pPr>
      <w:ins w:id="96" w:author="Nandana Ajoy" w:date="2022-01-16T22:05:00Z">
        <w:r>
          <w:rPr>
            <w:rFonts w:ascii="Times New Roman" w:hAnsi="Times New Roman" w:cs="Times New Roman"/>
            <w:b/>
            <w:bCs/>
            <w:iCs/>
            <w:color w:val="000000" w:themeColor="text1"/>
            <w:sz w:val="26"/>
            <w:szCs w:val="26"/>
          </w:rPr>
          <w:tab/>
        </w:r>
      </w:ins>
    </w:p>
    <w:p w14:paraId="09B2199D" w14:textId="63CE7B6B" w:rsidR="003F4564" w:rsidRDefault="00C13882" w:rsidP="00076816">
      <w:pPr>
        <w:rPr>
          <w:rFonts w:ascii="Times New Roman" w:hAnsi="Times New Roman" w:cs="Times New Roman"/>
          <w:b/>
          <w:bCs/>
          <w:iCs/>
          <w:color w:val="000000" w:themeColor="text1"/>
          <w:sz w:val="26"/>
          <w:szCs w:val="26"/>
        </w:rPr>
      </w:pPr>
      <w:r w:rsidRPr="00C13882">
        <w:rPr>
          <w:rFonts w:ascii="Times New Roman" w:hAnsi="Times New Roman" w:cs="Times New Roman"/>
          <w:b/>
          <w:bCs/>
          <w:iCs/>
          <w:noProof/>
          <w:color w:val="000000" w:themeColor="text1"/>
          <w:sz w:val="26"/>
          <w:szCs w:val="26"/>
        </w:rPr>
        <w:drawing>
          <wp:inline distT="0" distB="0" distL="0" distR="0" wp14:anchorId="0361917D" wp14:editId="38A20D10">
            <wp:extent cx="3779635" cy="2049780"/>
            <wp:effectExtent l="0" t="0" r="0" b="7620"/>
            <wp:docPr id="9" name="Picture 9"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up of a circuit board&#10;&#10;Description automatically generated with medium confidence"/>
                    <pic:cNvPicPr/>
                  </pic:nvPicPr>
                  <pic:blipFill>
                    <a:blip r:embed="rId19"/>
                    <a:stretch>
                      <a:fillRect/>
                    </a:stretch>
                  </pic:blipFill>
                  <pic:spPr>
                    <a:xfrm>
                      <a:off x="0" y="0"/>
                      <a:ext cx="3851486" cy="2088746"/>
                    </a:xfrm>
                    <a:prstGeom prst="rect">
                      <a:avLst/>
                    </a:prstGeom>
                  </pic:spPr>
                </pic:pic>
              </a:graphicData>
            </a:graphic>
          </wp:inline>
        </w:drawing>
      </w:r>
      <w:r w:rsidR="003F4564" w:rsidRPr="003F4564">
        <w:rPr>
          <w:rFonts w:ascii="Times New Roman" w:hAnsi="Times New Roman" w:cs="Times New Roman"/>
          <w:b/>
          <w:bCs/>
          <w:iCs/>
          <w:color w:val="000000" w:themeColor="text1"/>
          <w:sz w:val="26"/>
          <w:szCs w:val="26"/>
        </w:rPr>
        <w:t xml:space="preserve">        </w:t>
      </w:r>
    </w:p>
    <w:p w14:paraId="3C0ADA2A" w14:textId="27CE4FB7" w:rsidR="005C5363" w:rsidRDefault="005C5363" w:rsidP="005C5363">
      <w:pPr>
        <w:tabs>
          <w:tab w:val="left" w:pos="7308"/>
        </w:tabs>
        <w:rPr>
          <w:ins w:id="97" w:author="Nandana Ajoy" w:date="2022-01-16T22:06:00Z"/>
          <w:rFonts w:ascii="Times New Roman" w:hAnsi="Times New Roman" w:cs="Times New Roman"/>
          <w:sz w:val="26"/>
          <w:szCs w:val="26"/>
        </w:rPr>
      </w:pPr>
    </w:p>
    <w:p w14:paraId="30D4EFE1" w14:textId="77777777" w:rsidR="00412D55" w:rsidRDefault="00412D55" w:rsidP="005C5363">
      <w:pPr>
        <w:tabs>
          <w:tab w:val="left" w:pos="7308"/>
        </w:tabs>
        <w:rPr>
          <w:rFonts w:ascii="Times New Roman" w:hAnsi="Times New Roman" w:cs="Times New Roman"/>
          <w:sz w:val="26"/>
          <w:szCs w:val="26"/>
        </w:rPr>
      </w:pPr>
    </w:p>
    <w:p w14:paraId="5DC396CC" w14:textId="2B73EBAE" w:rsidR="005C5363" w:rsidRDefault="005C5363" w:rsidP="00C51B61">
      <w:pPr>
        <w:tabs>
          <w:tab w:val="left" w:pos="7308"/>
        </w:tabs>
        <w:jc w:val="center"/>
        <w:rPr>
          <w:rFonts w:ascii="Times New Roman" w:hAnsi="Times New Roman" w:cs="Times New Roman"/>
          <w:b/>
          <w:bCs/>
          <w:sz w:val="26"/>
          <w:szCs w:val="26"/>
        </w:rPr>
      </w:pPr>
      <w:r w:rsidRPr="005C5363">
        <w:rPr>
          <w:rFonts w:ascii="Times New Roman" w:hAnsi="Times New Roman" w:cs="Times New Roman"/>
          <w:b/>
          <w:bCs/>
          <w:sz w:val="26"/>
          <w:szCs w:val="26"/>
        </w:rPr>
        <w:t>WORKING OF THE SYSTEM</w:t>
      </w:r>
    </w:p>
    <w:p w14:paraId="1A7D0105" w14:textId="489CDA08" w:rsidR="005C5363" w:rsidRDefault="005C5363" w:rsidP="005C5363">
      <w:pPr>
        <w:tabs>
          <w:tab w:val="left" w:pos="7308"/>
        </w:tabs>
        <w:rPr>
          <w:rFonts w:ascii="Times New Roman" w:hAnsi="Times New Roman" w:cs="Times New Roman"/>
          <w:b/>
          <w:bCs/>
          <w:sz w:val="26"/>
          <w:szCs w:val="26"/>
        </w:rPr>
      </w:pPr>
    </w:p>
    <w:p w14:paraId="44654E1B" w14:textId="70855C73" w:rsidR="005C5363" w:rsidRDefault="005C5363">
      <w:pPr>
        <w:tabs>
          <w:tab w:val="left" w:pos="7308"/>
        </w:tabs>
        <w:spacing w:line="360" w:lineRule="auto"/>
        <w:jc w:val="both"/>
        <w:rPr>
          <w:ins w:id="98" w:author="Nandana Ajoy" w:date="2022-01-17T09:23:00Z"/>
          <w:rFonts w:ascii="Times New Roman" w:hAnsi="Times New Roman" w:cs="Times New Roman"/>
          <w:sz w:val="24"/>
          <w:szCs w:val="24"/>
        </w:rPr>
      </w:pPr>
      <w:r w:rsidRPr="005C5363">
        <w:rPr>
          <w:rFonts w:ascii="Times New Roman" w:hAnsi="Times New Roman" w:cs="Times New Roman"/>
          <w:sz w:val="24"/>
          <w:szCs w:val="24"/>
        </w:rPr>
        <w:t xml:space="preserve">The basic working principle of the gas </w:t>
      </w:r>
      <w:r>
        <w:rPr>
          <w:rFonts w:ascii="Times New Roman" w:hAnsi="Times New Roman" w:cs="Times New Roman"/>
          <w:sz w:val="24"/>
          <w:szCs w:val="24"/>
        </w:rPr>
        <w:t>sensor is that output voltage pin of the sensor varies according to the gas concentration in its proximity.</w:t>
      </w:r>
      <w:r w:rsidR="00C13882">
        <w:rPr>
          <w:rFonts w:ascii="Times New Roman" w:hAnsi="Times New Roman" w:cs="Times New Roman"/>
          <w:sz w:val="24"/>
          <w:szCs w:val="24"/>
        </w:rPr>
        <w:t xml:space="preserve"> This voltage variation is signal conditioned and is applied to the ADC input pin</w:t>
      </w:r>
      <w:r w:rsidR="004D4BDA">
        <w:rPr>
          <w:rFonts w:ascii="Times New Roman" w:hAnsi="Times New Roman" w:cs="Times New Roman"/>
          <w:sz w:val="24"/>
          <w:szCs w:val="24"/>
        </w:rPr>
        <w:t xml:space="preserve"> </w:t>
      </w:r>
      <w:r w:rsidR="00C13882">
        <w:rPr>
          <w:rFonts w:ascii="Times New Roman" w:hAnsi="Times New Roman" w:cs="Times New Roman"/>
          <w:sz w:val="24"/>
          <w:szCs w:val="24"/>
        </w:rPr>
        <w:t>(analogue to digital converter) of the microcontroller in the Arduino board.</w:t>
      </w:r>
      <w:r w:rsidR="004D4BDA">
        <w:rPr>
          <w:rFonts w:ascii="Times New Roman" w:hAnsi="Times New Roman" w:cs="Times New Roman"/>
          <w:sz w:val="24"/>
          <w:szCs w:val="24"/>
        </w:rPr>
        <w:t xml:space="preserve"> An embedded software running in the Arduino board, reads the </w:t>
      </w:r>
      <w:r w:rsidR="00BF58CC">
        <w:rPr>
          <w:rFonts w:ascii="Times New Roman" w:hAnsi="Times New Roman" w:cs="Times New Roman"/>
          <w:sz w:val="24"/>
          <w:szCs w:val="24"/>
        </w:rPr>
        <w:t>ADC registers</w:t>
      </w:r>
      <w:r w:rsidR="004D4BDA">
        <w:rPr>
          <w:rFonts w:ascii="Times New Roman" w:hAnsi="Times New Roman" w:cs="Times New Roman"/>
          <w:sz w:val="24"/>
          <w:szCs w:val="24"/>
        </w:rPr>
        <w:t xml:space="preserve"> and maps it to the various threshold levels set against the different gas concentrations. Based on the gas concentration detected, the Arduino board drives the digital output pin which is wired to the led circuit on the breadboard. </w:t>
      </w:r>
    </w:p>
    <w:p w14:paraId="4738A4E8" w14:textId="77777777" w:rsidR="00952845" w:rsidRDefault="00952845">
      <w:pPr>
        <w:tabs>
          <w:tab w:val="left" w:pos="7308"/>
        </w:tabs>
        <w:spacing w:line="360" w:lineRule="auto"/>
        <w:jc w:val="both"/>
        <w:rPr>
          <w:rFonts w:ascii="Times New Roman" w:hAnsi="Times New Roman" w:cs="Times New Roman"/>
          <w:sz w:val="24"/>
          <w:szCs w:val="24"/>
        </w:rPr>
        <w:pPrChange w:id="99" w:author="Nandana Ajoy" w:date="2022-01-16T22:11:00Z">
          <w:pPr>
            <w:tabs>
              <w:tab w:val="left" w:pos="7308"/>
            </w:tabs>
            <w:spacing w:line="360" w:lineRule="auto"/>
          </w:pPr>
        </w:pPrChange>
      </w:pPr>
    </w:p>
    <w:p w14:paraId="098CF50E" w14:textId="717D4A7E" w:rsidR="00952845" w:rsidRPr="00952845" w:rsidRDefault="00412D55">
      <w:pPr>
        <w:pStyle w:val="ListParagraph"/>
        <w:numPr>
          <w:ilvl w:val="0"/>
          <w:numId w:val="4"/>
        </w:numPr>
        <w:tabs>
          <w:tab w:val="left" w:pos="7308"/>
        </w:tabs>
        <w:spacing w:line="360" w:lineRule="auto"/>
        <w:rPr>
          <w:ins w:id="100" w:author="Nandana Ajoy" w:date="2022-01-16T22:09:00Z"/>
          <w:rFonts w:ascii="Times New Roman" w:hAnsi="Times New Roman" w:cs="Times New Roman"/>
          <w:sz w:val="24"/>
          <w:szCs w:val="24"/>
          <w:rPrChange w:id="101" w:author="Nandana Ajoy" w:date="2022-01-17T09:23:00Z">
            <w:rPr>
              <w:ins w:id="102" w:author="Nandana Ajoy" w:date="2022-01-16T22:09:00Z"/>
            </w:rPr>
          </w:rPrChange>
        </w:rPr>
        <w:pPrChange w:id="103" w:author="Nandana Ajoy" w:date="2022-01-17T09:23:00Z">
          <w:pPr>
            <w:tabs>
              <w:tab w:val="left" w:pos="7308"/>
            </w:tabs>
            <w:spacing w:line="360" w:lineRule="auto"/>
          </w:pPr>
        </w:pPrChange>
      </w:pPr>
      <w:ins w:id="104" w:author="Nandana Ajoy" w:date="2022-01-16T22:07:00Z">
        <w:r w:rsidRPr="00B45BE6">
          <w:rPr>
            <w:rFonts w:ascii="Times New Roman" w:hAnsi="Times New Roman" w:cs="Times New Roman"/>
            <w:sz w:val="24"/>
            <w:szCs w:val="24"/>
            <w:rPrChange w:id="105" w:author="Nandana Ajoy" w:date="2022-01-16T22:12:00Z">
              <w:rPr/>
            </w:rPrChange>
          </w:rPr>
          <w:t>There a four LEDs in total in the system; green,</w:t>
        </w:r>
      </w:ins>
      <w:ins w:id="106" w:author="Nandana Ajoy" w:date="2022-01-16T22:08:00Z">
        <w:r w:rsidRPr="00B45BE6">
          <w:rPr>
            <w:rFonts w:ascii="Times New Roman" w:hAnsi="Times New Roman" w:cs="Times New Roman"/>
            <w:sz w:val="24"/>
            <w:szCs w:val="24"/>
            <w:rPrChange w:id="107" w:author="Nandana Ajoy" w:date="2022-01-16T22:12:00Z">
              <w:rPr/>
            </w:rPrChange>
          </w:rPr>
          <w:t xml:space="preserve"> </w:t>
        </w:r>
      </w:ins>
      <w:ins w:id="108" w:author="Nandana Ajoy" w:date="2022-01-16T22:07:00Z">
        <w:r w:rsidRPr="00B45BE6">
          <w:rPr>
            <w:rFonts w:ascii="Times New Roman" w:hAnsi="Times New Roman" w:cs="Times New Roman"/>
            <w:sz w:val="24"/>
            <w:szCs w:val="24"/>
            <w:rPrChange w:id="109" w:author="Nandana Ajoy" w:date="2022-01-16T22:12:00Z">
              <w:rPr/>
            </w:rPrChange>
          </w:rPr>
          <w:t>yellow,</w:t>
        </w:r>
      </w:ins>
      <w:ins w:id="110" w:author="Nandana Ajoy" w:date="2022-01-16T22:08:00Z">
        <w:r w:rsidRPr="00B45BE6">
          <w:rPr>
            <w:rFonts w:ascii="Times New Roman" w:hAnsi="Times New Roman" w:cs="Times New Roman"/>
            <w:sz w:val="24"/>
            <w:szCs w:val="24"/>
            <w:rPrChange w:id="111" w:author="Nandana Ajoy" w:date="2022-01-16T22:12:00Z">
              <w:rPr/>
            </w:rPrChange>
          </w:rPr>
          <w:t xml:space="preserve"> </w:t>
        </w:r>
      </w:ins>
      <w:ins w:id="112" w:author="Nandana Ajoy" w:date="2022-01-16T22:07:00Z">
        <w:r w:rsidRPr="00B45BE6">
          <w:rPr>
            <w:rFonts w:ascii="Times New Roman" w:hAnsi="Times New Roman" w:cs="Times New Roman"/>
            <w:sz w:val="24"/>
            <w:szCs w:val="24"/>
            <w:rPrChange w:id="113" w:author="Nandana Ajoy" w:date="2022-01-16T22:12:00Z">
              <w:rPr/>
            </w:rPrChange>
          </w:rPr>
          <w:t xml:space="preserve">orange and red. </w:t>
        </w:r>
      </w:ins>
    </w:p>
    <w:p w14:paraId="0473E8EF" w14:textId="77D150AC" w:rsidR="00412D55" w:rsidRPr="00B45BE6" w:rsidRDefault="00B87467">
      <w:pPr>
        <w:pStyle w:val="ListParagraph"/>
        <w:numPr>
          <w:ilvl w:val="0"/>
          <w:numId w:val="4"/>
        </w:numPr>
        <w:tabs>
          <w:tab w:val="left" w:pos="7308"/>
        </w:tabs>
        <w:spacing w:line="360" w:lineRule="auto"/>
        <w:rPr>
          <w:ins w:id="114" w:author="Nandana Ajoy" w:date="2022-01-16T22:09:00Z"/>
          <w:rFonts w:ascii="Times New Roman" w:hAnsi="Times New Roman" w:cs="Times New Roman"/>
          <w:sz w:val="24"/>
          <w:szCs w:val="24"/>
          <w:rPrChange w:id="115" w:author="Nandana Ajoy" w:date="2022-01-16T22:12:00Z">
            <w:rPr>
              <w:ins w:id="116" w:author="Nandana Ajoy" w:date="2022-01-16T22:09:00Z"/>
            </w:rPr>
          </w:rPrChange>
        </w:rPr>
        <w:pPrChange w:id="117" w:author="Nandana Ajoy" w:date="2022-01-16T22:12:00Z">
          <w:pPr>
            <w:tabs>
              <w:tab w:val="left" w:pos="7308"/>
            </w:tabs>
            <w:spacing w:line="360" w:lineRule="auto"/>
          </w:pPr>
        </w:pPrChange>
      </w:pPr>
      <w:r w:rsidRPr="00B45BE6">
        <w:rPr>
          <w:rFonts w:ascii="Times New Roman" w:hAnsi="Times New Roman" w:cs="Times New Roman"/>
          <w:sz w:val="24"/>
          <w:szCs w:val="24"/>
          <w:rPrChange w:id="118" w:author="Nandana Ajoy" w:date="2022-01-16T22:12:00Z">
            <w:rPr/>
          </w:rPrChange>
        </w:rPr>
        <w:t xml:space="preserve">The green </w:t>
      </w:r>
      <w:ins w:id="119" w:author="Nandana Ajoy" w:date="2022-01-17T09:23:00Z">
        <w:r w:rsidR="00952845">
          <w:rPr>
            <w:rFonts w:ascii="Times New Roman" w:hAnsi="Times New Roman" w:cs="Times New Roman"/>
            <w:sz w:val="24"/>
            <w:szCs w:val="24"/>
          </w:rPr>
          <w:t>LED</w:t>
        </w:r>
      </w:ins>
      <w:del w:id="120" w:author="Nandana Ajoy" w:date="2022-01-17T09:23:00Z">
        <w:r w:rsidRPr="00B45BE6" w:rsidDel="00952845">
          <w:rPr>
            <w:rFonts w:ascii="Times New Roman" w:hAnsi="Times New Roman" w:cs="Times New Roman"/>
            <w:sz w:val="24"/>
            <w:szCs w:val="24"/>
            <w:rPrChange w:id="121" w:author="Nandana Ajoy" w:date="2022-01-16T22:12:00Z">
              <w:rPr/>
            </w:rPrChange>
          </w:rPr>
          <w:delText>led</w:delText>
        </w:r>
      </w:del>
      <w:r w:rsidRPr="00B45BE6">
        <w:rPr>
          <w:rFonts w:ascii="Times New Roman" w:hAnsi="Times New Roman" w:cs="Times New Roman"/>
          <w:sz w:val="24"/>
          <w:szCs w:val="24"/>
          <w:rPrChange w:id="122" w:author="Nandana Ajoy" w:date="2022-01-16T22:12:00Z">
            <w:rPr/>
          </w:rPrChange>
        </w:rPr>
        <w:t xml:space="preserve"> is</w:t>
      </w:r>
      <w:ins w:id="123" w:author="Nandana Ajoy" w:date="2022-01-16T22:08:00Z">
        <w:r w:rsidR="00412D55" w:rsidRPr="00B45BE6">
          <w:rPr>
            <w:rFonts w:ascii="Times New Roman" w:hAnsi="Times New Roman" w:cs="Times New Roman"/>
            <w:sz w:val="24"/>
            <w:szCs w:val="24"/>
            <w:rPrChange w:id="124" w:author="Nandana Ajoy" w:date="2022-01-16T22:12:00Z">
              <w:rPr/>
            </w:rPrChange>
          </w:rPr>
          <w:t xml:space="preserve"> connected to DC input suppl</w:t>
        </w:r>
      </w:ins>
      <w:ins w:id="125" w:author="Nandana Ajoy" w:date="2022-01-16T22:09:00Z">
        <w:r w:rsidR="00412D55" w:rsidRPr="00B45BE6">
          <w:rPr>
            <w:rFonts w:ascii="Times New Roman" w:hAnsi="Times New Roman" w:cs="Times New Roman"/>
            <w:sz w:val="24"/>
            <w:szCs w:val="24"/>
            <w:rPrChange w:id="126" w:author="Nandana Ajoy" w:date="2022-01-16T22:12:00Z">
              <w:rPr/>
            </w:rPrChange>
          </w:rPr>
          <w:t>y</w:t>
        </w:r>
      </w:ins>
      <w:ins w:id="127" w:author="Nandana Ajoy" w:date="2022-01-16T22:08:00Z">
        <w:r w:rsidR="00412D55" w:rsidRPr="00B45BE6">
          <w:rPr>
            <w:rFonts w:ascii="Times New Roman" w:hAnsi="Times New Roman" w:cs="Times New Roman"/>
            <w:sz w:val="24"/>
            <w:szCs w:val="24"/>
            <w:rPrChange w:id="128" w:author="Nandana Ajoy" w:date="2022-01-16T22:12:00Z">
              <w:rPr/>
            </w:rPrChange>
          </w:rPr>
          <w:t xml:space="preserve"> voltage and will</w:t>
        </w:r>
      </w:ins>
      <w:r w:rsidRPr="00B45BE6">
        <w:rPr>
          <w:rFonts w:ascii="Times New Roman" w:hAnsi="Times New Roman" w:cs="Times New Roman"/>
          <w:sz w:val="24"/>
          <w:szCs w:val="24"/>
          <w:rPrChange w:id="129" w:author="Nandana Ajoy" w:date="2022-01-16T22:12:00Z">
            <w:rPr/>
          </w:rPrChange>
        </w:rPr>
        <w:t xml:space="preserve"> always </w:t>
      </w:r>
      <w:ins w:id="130" w:author="Nandana Ajoy" w:date="2022-01-16T22:08:00Z">
        <w:r w:rsidR="00412D55" w:rsidRPr="00B45BE6">
          <w:rPr>
            <w:rFonts w:ascii="Times New Roman" w:hAnsi="Times New Roman" w:cs="Times New Roman"/>
            <w:sz w:val="24"/>
            <w:szCs w:val="24"/>
            <w:rPrChange w:id="131" w:author="Nandana Ajoy" w:date="2022-01-16T22:12:00Z">
              <w:rPr/>
            </w:rPrChange>
          </w:rPr>
          <w:t xml:space="preserve">be </w:t>
        </w:r>
      </w:ins>
      <w:r w:rsidRPr="00B45BE6">
        <w:rPr>
          <w:rFonts w:ascii="Times New Roman" w:hAnsi="Times New Roman" w:cs="Times New Roman"/>
          <w:sz w:val="24"/>
          <w:szCs w:val="24"/>
          <w:rPrChange w:id="132" w:author="Nandana Ajoy" w:date="2022-01-16T22:12:00Z">
            <w:rPr/>
          </w:rPrChange>
        </w:rPr>
        <w:t>ON</w:t>
      </w:r>
      <w:ins w:id="133" w:author="Nandana Ajoy" w:date="2022-01-16T22:08:00Z">
        <w:r w:rsidR="00412D55" w:rsidRPr="00B45BE6">
          <w:rPr>
            <w:rFonts w:ascii="Times New Roman" w:hAnsi="Times New Roman" w:cs="Times New Roman"/>
            <w:sz w:val="24"/>
            <w:szCs w:val="24"/>
            <w:rPrChange w:id="134" w:author="Nandana Ajoy" w:date="2022-01-16T22:12:00Z">
              <w:rPr/>
            </w:rPrChange>
          </w:rPr>
          <w:t xml:space="preserve"> once powered up</w:t>
        </w:r>
      </w:ins>
      <w:r w:rsidRPr="00B45BE6">
        <w:rPr>
          <w:rFonts w:ascii="Times New Roman" w:hAnsi="Times New Roman" w:cs="Times New Roman"/>
          <w:sz w:val="24"/>
          <w:szCs w:val="24"/>
          <w:rPrChange w:id="135" w:author="Nandana Ajoy" w:date="2022-01-16T22:12:00Z">
            <w:rPr/>
          </w:rPrChange>
        </w:rPr>
        <w:t xml:space="preserve">. This can be used to check whether the device is switched on or not. </w:t>
      </w:r>
    </w:p>
    <w:p w14:paraId="52903C6B" w14:textId="77777777" w:rsidR="00B45BE6" w:rsidRPr="00B45BE6" w:rsidRDefault="00B45BE6">
      <w:pPr>
        <w:pStyle w:val="ListParagraph"/>
        <w:numPr>
          <w:ilvl w:val="0"/>
          <w:numId w:val="4"/>
        </w:numPr>
        <w:tabs>
          <w:tab w:val="left" w:pos="7308"/>
        </w:tabs>
        <w:spacing w:line="360" w:lineRule="auto"/>
        <w:rPr>
          <w:ins w:id="136" w:author="Nandana Ajoy" w:date="2022-01-16T22:10:00Z"/>
          <w:rFonts w:ascii="Times New Roman" w:hAnsi="Times New Roman" w:cs="Times New Roman"/>
          <w:sz w:val="24"/>
          <w:szCs w:val="24"/>
          <w:rPrChange w:id="137" w:author="Nandana Ajoy" w:date="2022-01-16T22:12:00Z">
            <w:rPr>
              <w:ins w:id="138" w:author="Nandana Ajoy" w:date="2022-01-16T22:10:00Z"/>
            </w:rPr>
          </w:rPrChange>
        </w:rPr>
        <w:pPrChange w:id="139" w:author="Nandana Ajoy" w:date="2022-01-16T22:12:00Z">
          <w:pPr>
            <w:tabs>
              <w:tab w:val="left" w:pos="7308"/>
            </w:tabs>
            <w:spacing w:line="360" w:lineRule="auto"/>
          </w:pPr>
        </w:pPrChange>
      </w:pPr>
      <w:ins w:id="140" w:author="Nandana Ajoy" w:date="2022-01-16T22:09:00Z">
        <w:r w:rsidRPr="00B45BE6">
          <w:rPr>
            <w:rFonts w:ascii="Times New Roman" w:hAnsi="Times New Roman" w:cs="Times New Roman"/>
            <w:sz w:val="24"/>
            <w:szCs w:val="24"/>
            <w:rPrChange w:id="141" w:author="Nandana Ajoy" w:date="2022-01-16T22:12:00Z">
              <w:rPr/>
            </w:rPrChange>
          </w:rPr>
          <w:t>The other three LEDs are used to indic</w:t>
        </w:r>
      </w:ins>
      <w:ins w:id="142" w:author="Nandana Ajoy" w:date="2022-01-16T22:10:00Z">
        <w:r w:rsidRPr="00B45BE6">
          <w:rPr>
            <w:rFonts w:ascii="Times New Roman" w:hAnsi="Times New Roman" w:cs="Times New Roman"/>
            <w:sz w:val="24"/>
            <w:szCs w:val="24"/>
            <w:rPrChange w:id="143" w:author="Nandana Ajoy" w:date="2022-01-16T22:12:00Z">
              <w:rPr/>
            </w:rPrChange>
          </w:rPr>
          <w:t xml:space="preserve">ate the level of Gas concentration in the atmosphere. </w:t>
        </w:r>
      </w:ins>
      <w:r w:rsidR="00B87467" w:rsidRPr="00B45BE6">
        <w:rPr>
          <w:rFonts w:ascii="Times New Roman" w:hAnsi="Times New Roman" w:cs="Times New Roman"/>
          <w:sz w:val="24"/>
          <w:szCs w:val="24"/>
          <w:rPrChange w:id="144" w:author="Nandana Ajoy" w:date="2022-01-16T22:12:00Z">
            <w:rPr/>
          </w:rPrChange>
        </w:rPr>
        <w:t>With the increase in concentration of the gas, the LEDs will start turning ON one by one starting with</w:t>
      </w:r>
      <w:del w:id="145" w:author="Nandana Ajoy" w:date="2022-01-17T09:24:00Z">
        <w:r w:rsidR="00B87467" w:rsidRPr="00B45BE6" w:rsidDel="00952845">
          <w:rPr>
            <w:rFonts w:ascii="Times New Roman" w:hAnsi="Times New Roman" w:cs="Times New Roman"/>
            <w:sz w:val="24"/>
            <w:szCs w:val="24"/>
            <w:rPrChange w:id="146" w:author="Nandana Ajoy" w:date="2022-01-16T22:12:00Z">
              <w:rPr/>
            </w:rPrChange>
          </w:rPr>
          <w:delText xml:space="preserve"> the</w:delText>
        </w:r>
      </w:del>
      <w:r w:rsidR="00B87467" w:rsidRPr="00B45BE6">
        <w:rPr>
          <w:rFonts w:ascii="Times New Roman" w:hAnsi="Times New Roman" w:cs="Times New Roman"/>
          <w:sz w:val="24"/>
          <w:szCs w:val="24"/>
          <w:rPrChange w:id="147" w:author="Nandana Ajoy" w:date="2022-01-16T22:12:00Z">
            <w:rPr/>
          </w:rPrChange>
        </w:rPr>
        <w:t xml:space="preserve"> yellow, </w:t>
      </w:r>
      <w:del w:id="148" w:author="Nandana Ajoy" w:date="2022-01-17T09:24:00Z">
        <w:r w:rsidR="00B87467" w:rsidRPr="00B45BE6" w:rsidDel="00952845">
          <w:rPr>
            <w:rFonts w:ascii="Times New Roman" w:hAnsi="Times New Roman" w:cs="Times New Roman"/>
            <w:sz w:val="24"/>
            <w:szCs w:val="24"/>
            <w:rPrChange w:id="149" w:author="Nandana Ajoy" w:date="2022-01-16T22:12:00Z">
              <w:rPr/>
            </w:rPrChange>
          </w:rPr>
          <w:delText xml:space="preserve">then the </w:delText>
        </w:r>
      </w:del>
      <w:r w:rsidR="00B87467" w:rsidRPr="00B45BE6">
        <w:rPr>
          <w:rFonts w:ascii="Times New Roman" w:hAnsi="Times New Roman" w:cs="Times New Roman"/>
          <w:sz w:val="24"/>
          <w:szCs w:val="24"/>
          <w:rPrChange w:id="150" w:author="Nandana Ajoy" w:date="2022-01-16T22:12:00Z">
            <w:rPr/>
          </w:rPrChange>
        </w:rPr>
        <w:t xml:space="preserve">orange and finally red. </w:t>
      </w:r>
    </w:p>
    <w:p w14:paraId="168C033E" w14:textId="2750671B" w:rsidR="00B87467" w:rsidRPr="00B45BE6" w:rsidRDefault="00B87467">
      <w:pPr>
        <w:pStyle w:val="ListParagraph"/>
        <w:numPr>
          <w:ilvl w:val="0"/>
          <w:numId w:val="4"/>
        </w:numPr>
        <w:tabs>
          <w:tab w:val="left" w:pos="7308"/>
        </w:tabs>
        <w:spacing w:line="360" w:lineRule="auto"/>
        <w:rPr>
          <w:rFonts w:ascii="Times New Roman" w:hAnsi="Times New Roman" w:cs="Times New Roman"/>
          <w:sz w:val="24"/>
          <w:szCs w:val="24"/>
          <w:rPrChange w:id="151" w:author="Nandana Ajoy" w:date="2022-01-16T22:12:00Z">
            <w:rPr/>
          </w:rPrChange>
        </w:rPr>
        <w:pPrChange w:id="152" w:author="Nandana Ajoy" w:date="2022-01-16T22:12:00Z">
          <w:pPr>
            <w:tabs>
              <w:tab w:val="left" w:pos="7308"/>
            </w:tabs>
            <w:spacing w:line="360" w:lineRule="auto"/>
          </w:pPr>
        </w:pPrChange>
      </w:pPr>
      <w:r w:rsidRPr="00B45BE6">
        <w:rPr>
          <w:rFonts w:ascii="Times New Roman" w:hAnsi="Times New Roman" w:cs="Times New Roman"/>
          <w:sz w:val="24"/>
          <w:szCs w:val="24"/>
          <w:rPrChange w:id="153" w:author="Nandana Ajoy" w:date="2022-01-16T22:12:00Z">
            <w:rPr/>
          </w:rPrChange>
        </w:rPr>
        <w:t>When the concentration value of the gas is registered in the gas sensor as greater than or equal to 400, the yellow LED is turned on</w:t>
      </w:r>
      <w:r w:rsidR="00FB03D3" w:rsidRPr="00B45BE6">
        <w:rPr>
          <w:rFonts w:ascii="Times New Roman" w:hAnsi="Times New Roman" w:cs="Times New Roman"/>
          <w:sz w:val="24"/>
          <w:szCs w:val="24"/>
          <w:rPrChange w:id="154" w:author="Nandana Ajoy" w:date="2022-01-16T22:12:00Z">
            <w:rPr/>
          </w:rPrChange>
        </w:rPr>
        <w:t xml:space="preserve">. Similarly, when the concentration value of the gas is registered in the gas sensor as greater than or equal to 500, the orange LED is turned on. When the concentration value of the gas is registered in the gas sensor as greater than or equal to 700, the red LED is turned on. </w:t>
      </w:r>
    </w:p>
    <w:p w14:paraId="695C408A" w14:textId="07588BA5" w:rsidR="00FB03D3" w:rsidRPr="00B45BE6" w:rsidRDefault="00FB03D3">
      <w:pPr>
        <w:pStyle w:val="ListParagraph"/>
        <w:numPr>
          <w:ilvl w:val="0"/>
          <w:numId w:val="4"/>
        </w:numPr>
        <w:tabs>
          <w:tab w:val="left" w:pos="7308"/>
        </w:tabs>
        <w:spacing w:line="360" w:lineRule="auto"/>
        <w:rPr>
          <w:ins w:id="155" w:author="Nandana Ajoy" w:date="2022-01-16T22:11:00Z"/>
          <w:rFonts w:ascii="Times New Roman" w:hAnsi="Times New Roman" w:cs="Times New Roman"/>
          <w:sz w:val="24"/>
          <w:szCs w:val="24"/>
          <w:rPrChange w:id="156" w:author="Nandana Ajoy" w:date="2022-01-16T22:12:00Z">
            <w:rPr>
              <w:ins w:id="157" w:author="Nandana Ajoy" w:date="2022-01-16T22:11:00Z"/>
            </w:rPr>
          </w:rPrChange>
        </w:rPr>
        <w:pPrChange w:id="158" w:author="Nandana Ajoy" w:date="2022-01-16T22:12:00Z">
          <w:pPr>
            <w:tabs>
              <w:tab w:val="left" w:pos="7308"/>
            </w:tabs>
            <w:spacing w:line="360" w:lineRule="auto"/>
          </w:pPr>
        </w:pPrChange>
      </w:pPr>
      <w:r w:rsidRPr="00B45BE6">
        <w:rPr>
          <w:rFonts w:ascii="Times New Roman" w:hAnsi="Times New Roman" w:cs="Times New Roman"/>
          <w:sz w:val="24"/>
          <w:szCs w:val="24"/>
          <w:rPrChange w:id="159" w:author="Nandana Ajoy" w:date="2022-01-16T22:12:00Z">
            <w:rPr/>
          </w:rPrChange>
        </w:rPr>
        <w:t xml:space="preserve">When the red LED is turned on, it implies that the surroundings are no longer safe due to extremely high concentration of LPG. </w:t>
      </w:r>
    </w:p>
    <w:p w14:paraId="6AF1E4C6" w14:textId="1FE674D1" w:rsidR="00B45BE6" w:rsidRDefault="00B45BE6">
      <w:pPr>
        <w:tabs>
          <w:tab w:val="left" w:pos="7308"/>
        </w:tabs>
        <w:spacing w:line="360" w:lineRule="auto"/>
        <w:jc w:val="both"/>
        <w:rPr>
          <w:rFonts w:ascii="Times New Roman" w:hAnsi="Times New Roman" w:cs="Times New Roman"/>
          <w:sz w:val="24"/>
          <w:szCs w:val="24"/>
        </w:rPr>
        <w:pPrChange w:id="160" w:author="Nandana Ajoy" w:date="2022-01-16T22:12:00Z">
          <w:pPr>
            <w:tabs>
              <w:tab w:val="left" w:pos="7308"/>
            </w:tabs>
            <w:spacing w:line="360" w:lineRule="auto"/>
          </w:pPr>
        </w:pPrChange>
      </w:pPr>
      <w:ins w:id="161" w:author="Nandana Ajoy" w:date="2022-01-16T22:11:00Z">
        <w:r>
          <w:rPr>
            <w:rFonts w:ascii="Times New Roman" w:hAnsi="Times New Roman" w:cs="Times New Roman"/>
            <w:sz w:val="24"/>
            <w:szCs w:val="24"/>
          </w:rPr>
          <w:t>The LEDs and the Gas sensor used in the system is powered from the DC suppl</w:t>
        </w:r>
      </w:ins>
      <w:ins w:id="162" w:author="Nandana Ajoy" w:date="2022-01-16T22:12:00Z">
        <w:r>
          <w:rPr>
            <w:rFonts w:ascii="Times New Roman" w:hAnsi="Times New Roman" w:cs="Times New Roman"/>
            <w:sz w:val="24"/>
            <w:szCs w:val="24"/>
          </w:rPr>
          <w:t>y on the Arduino board.</w:t>
        </w:r>
      </w:ins>
    </w:p>
    <w:p w14:paraId="70FE2A2B" w14:textId="61A4B70B" w:rsidR="00FB03D3" w:rsidRDefault="00FB03D3" w:rsidP="00FB03D3">
      <w:pPr>
        <w:tabs>
          <w:tab w:val="left" w:pos="7308"/>
        </w:tabs>
        <w:spacing w:line="360" w:lineRule="auto"/>
        <w:rPr>
          <w:rFonts w:ascii="Times New Roman" w:hAnsi="Times New Roman" w:cs="Times New Roman"/>
          <w:sz w:val="24"/>
          <w:szCs w:val="24"/>
        </w:rPr>
      </w:pPr>
    </w:p>
    <w:p w14:paraId="070F11EB" w14:textId="682F0D94" w:rsidR="00FB03D3" w:rsidRDefault="00FB03D3" w:rsidP="00FB03D3">
      <w:pPr>
        <w:tabs>
          <w:tab w:val="left" w:pos="7308"/>
        </w:tabs>
        <w:spacing w:line="360" w:lineRule="auto"/>
        <w:rPr>
          <w:rFonts w:ascii="Times New Roman" w:hAnsi="Times New Roman" w:cs="Times New Roman"/>
          <w:sz w:val="24"/>
          <w:szCs w:val="24"/>
        </w:rPr>
      </w:pPr>
    </w:p>
    <w:p w14:paraId="7028E338" w14:textId="398262D6" w:rsidR="00FB03D3" w:rsidDel="000013FC" w:rsidRDefault="00FB03D3">
      <w:pPr>
        <w:tabs>
          <w:tab w:val="left" w:pos="7308"/>
        </w:tabs>
        <w:spacing w:line="360" w:lineRule="auto"/>
        <w:jc w:val="center"/>
        <w:rPr>
          <w:del w:id="163" w:author="Nandana Ajoy" w:date="2022-01-17T09:26:00Z"/>
          <w:rFonts w:ascii="Times New Roman" w:hAnsi="Times New Roman" w:cs="Times New Roman"/>
          <w:sz w:val="24"/>
          <w:szCs w:val="24"/>
        </w:rPr>
        <w:pPrChange w:id="164" w:author="Nandana Ajoy" w:date="2022-01-17T09:26:00Z">
          <w:pPr>
            <w:tabs>
              <w:tab w:val="left" w:pos="7308"/>
            </w:tabs>
            <w:spacing w:line="360" w:lineRule="auto"/>
          </w:pPr>
        </w:pPrChange>
      </w:pPr>
    </w:p>
    <w:p w14:paraId="39BE4F0F" w14:textId="54EBD461" w:rsidR="00FB03D3" w:rsidDel="000013FC" w:rsidRDefault="00FB03D3">
      <w:pPr>
        <w:tabs>
          <w:tab w:val="left" w:pos="7308"/>
        </w:tabs>
        <w:spacing w:line="360" w:lineRule="auto"/>
        <w:jc w:val="center"/>
        <w:rPr>
          <w:del w:id="165" w:author="Nandana Ajoy" w:date="2022-01-17T09:26:00Z"/>
          <w:rFonts w:ascii="Times New Roman" w:hAnsi="Times New Roman" w:cs="Times New Roman"/>
          <w:sz w:val="24"/>
          <w:szCs w:val="24"/>
        </w:rPr>
        <w:pPrChange w:id="166" w:author="Nandana Ajoy" w:date="2022-01-17T09:26:00Z">
          <w:pPr>
            <w:tabs>
              <w:tab w:val="left" w:pos="7308"/>
            </w:tabs>
            <w:spacing w:line="360" w:lineRule="auto"/>
          </w:pPr>
        </w:pPrChange>
      </w:pPr>
    </w:p>
    <w:p w14:paraId="763F7696" w14:textId="7BB5412A" w:rsidR="00FB03D3" w:rsidDel="000013FC" w:rsidRDefault="00FB03D3">
      <w:pPr>
        <w:tabs>
          <w:tab w:val="left" w:pos="7308"/>
        </w:tabs>
        <w:spacing w:line="360" w:lineRule="auto"/>
        <w:jc w:val="center"/>
        <w:rPr>
          <w:del w:id="167" w:author="Nandana Ajoy" w:date="2022-01-17T09:26:00Z"/>
          <w:rFonts w:ascii="Times New Roman" w:hAnsi="Times New Roman" w:cs="Times New Roman"/>
          <w:sz w:val="24"/>
          <w:szCs w:val="24"/>
        </w:rPr>
        <w:pPrChange w:id="168" w:author="Nandana Ajoy" w:date="2022-01-17T09:26:00Z">
          <w:pPr>
            <w:tabs>
              <w:tab w:val="left" w:pos="7308"/>
            </w:tabs>
            <w:spacing w:line="360" w:lineRule="auto"/>
          </w:pPr>
        </w:pPrChange>
      </w:pPr>
    </w:p>
    <w:p w14:paraId="7391DF04" w14:textId="57626830" w:rsidR="00FB03D3" w:rsidDel="00B45BE6" w:rsidRDefault="00FB03D3">
      <w:pPr>
        <w:tabs>
          <w:tab w:val="left" w:pos="7308"/>
        </w:tabs>
        <w:spacing w:line="360" w:lineRule="auto"/>
        <w:jc w:val="center"/>
        <w:rPr>
          <w:del w:id="169" w:author="Nandana Ajoy" w:date="2022-01-16T22:13:00Z"/>
          <w:rFonts w:ascii="Times New Roman" w:hAnsi="Times New Roman" w:cs="Times New Roman"/>
          <w:sz w:val="24"/>
          <w:szCs w:val="24"/>
        </w:rPr>
        <w:pPrChange w:id="170" w:author="Nandana Ajoy" w:date="2022-01-17T09:26:00Z">
          <w:pPr>
            <w:tabs>
              <w:tab w:val="left" w:pos="7308"/>
            </w:tabs>
            <w:spacing w:line="360" w:lineRule="auto"/>
          </w:pPr>
        </w:pPrChange>
      </w:pPr>
    </w:p>
    <w:p w14:paraId="4367F13F" w14:textId="581CEB56" w:rsidR="00FB03D3" w:rsidDel="00B45BE6" w:rsidRDefault="00FB03D3">
      <w:pPr>
        <w:tabs>
          <w:tab w:val="left" w:pos="7308"/>
        </w:tabs>
        <w:spacing w:line="360" w:lineRule="auto"/>
        <w:jc w:val="center"/>
        <w:rPr>
          <w:del w:id="171" w:author="Nandana Ajoy" w:date="2022-01-16T22:13:00Z"/>
          <w:rFonts w:ascii="Times New Roman" w:hAnsi="Times New Roman" w:cs="Times New Roman"/>
          <w:sz w:val="24"/>
          <w:szCs w:val="24"/>
        </w:rPr>
        <w:pPrChange w:id="172" w:author="Nandana Ajoy" w:date="2022-01-17T09:26:00Z">
          <w:pPr>
            <w:tabs>
              <w:tab w:val="left" w:pos="7308"/>
            </w:tabs>
            <w:spacing w:line="360" w:lineRule="auto"/>
          </w:pPr>
        </w:pPrChange>
      </w:pPr>
    </w:p>
    <w:p w14:paraId="37234AA2" w14:textId="63B74CBB" w:rsidR="00FB03D3" w:rsidDel="00B45BE6" w:rsidRDefault="00FB03D3">
      <w:pPr>
        <w:tabs>
          <w:tab w:val="left" w:pos="7308"/>
        </w:tabs>
        <w:spacing w:line="360" w:lineRule="auto"/>
        <w:jc w:val="center"/>
        <w:rPr>
          <w:del w:id="173" w:author="Nandana Ajoy" w:date="2022-01-16T22:13:00Z"/>
          <w:rFonts w:ascii="Times New Roman" w:hAnsi="Times New Roman" w:cs="Times New Roman"/>
          <w:sz w:val="24"/>
          <w:szCs w:val="24"/>
        </w:rPr>
        <w:pPrChange w:id="174" w:author="Nandana Ajoy" w:date="2022-01-17T09:26:00Z">
          <w:pPr>
            <w:tabs>
              <w:tab w:val="left" w:pos="7308"/>
            </w:tabs>
            <w:spacing w:line="360" w:lineRule="auto"/>
          </w:pPr>
        </w:pPrChange>
      </w:pPr>
    </w:p>
    <w:p w14:paraId="0A112296" w14:textId="7ADDE047" w:rsidR="00FB03D3" w:rsidDel="00B45BE6" w:rsidRDefault="00FB03D3">
      <w:pPr>
        <w:tabs>
          <w:tab w:val="left" w:pos="7308"/>
        </w:tabs>
        <w:spacing w:line="360" w:lineRule="auto"/>
        <w:jc w:val="center"/>
        <w:rPr>
          <w:del w:id="175" w:author="Nandana Ajoy" w:date="2022-01-16T22:13:00Z"/>
          <w:rFonts w:ascii="Times New Roman" w:hAnsi="Times New Roman" w:cs="Times New Roman"/>
          <w:sz w:val="24"/>
          <w:szCs w:val="24"/>
        </w:rPr>
        <w:pPrChange w:id="176" w:author="Nandana Ajoy" w:date="2022-01-17T09:26:00Z">
          <w:pPr>
            <w:tabs>
              <w:tab w:val="left" w:pos="7308"/>
            </w:tabs>
            <w:spacing w:line="360" w:lineRule="auto"/>
          </w:pPr>
        </w:pPrChange>
      </w:pPr>
    </w:p>
    <w:p w14:paraId="1C62D930" w14:textId="6768D0A1" w:rsidR="00FB03D3" w:rsidRDefault="00FB03D3">
      <w:pPr>
        <w:tabs>
          <w:tab w:val="left" w:pos="7308"/>
        </w:tabs>
        <w:spacing w:line="360" w:lineRule="auto"/>
        <w:jc w:val="center"/>
        <w:rPr>
          <w:ins w:id="177" w:author="Nandana Ajoy" w:date="2022-01-17T09:26:00Z"/>
          <w:rFonts w:ascii="Times New Roman" w:hAnsi="Times New Roman" w:cs="Times New Roman"/>
          <w:b/>
          <w:bCs/>
          <w:sz w:val="26"/>
          <w:szCs w:val="26"/>
        </w:rPr>
        <w:pPrChange w:id="178" w:author="Nandana Ajoy" w:date="2022-01-17T09:26:00Z">
          <w:pPr>
            <w:tabs>
              <w:tab w:val="left" w:pos="7308"/>
            </w:tabs>
            <w:spacing w:line="360" w:lineRule="auto"/>
          </w:pPr>
        </w:pPrChange>
      </w:pPr>
      <w:r>
        <w:rPr>
          <w:rFonts w:ascii="Times New Roman" w:hAnsi="Times New Roman" w:cs="Times New Roman"/>
          <w:b/>
          <w:bCs/>
          <w:sz w:val="26"/>
          <w:szCs w:val="26"/>
        </w:rPr>
        <w:t>CODE</w:t>
      </w:r>
    </w:p>
    <w:p w14:paraId="3B18A647" w14:textId="77777777" w:rsidR="000013FC" w:rsidRDefault="000013FC" w:rsidP="000013FC">
      <w:pPr>
        <w:tabs>
          <w:tab w:val="left" w:pos="7308"/>
        </w:tabs>
        <w:spacing w:line="360" w:lineRule="auto"/>
        <w:rPr>
          <w:rFonts w:ascii="Times New Roman" w:hAnsi="Times New Roman" w:cs="Times New Roman"/>
          <w:b/>
          <w:bCs/>
          <w:sz w:val="26"/>
          <w:szCs w:val="26"/>
        </w:rPr>
      </w:pPr>
    </w:p>
    <w:p w14:paraId="61AC1CE7" w14:textId="77777777" w:rsidR="008357C8" w:rsidRPr="008357C8" w:rsidRDefault="008357C8" w:rsidP="000013FC">
      <w:pPr>
        <w:tabs>
          <w:tab w:val="left" w:pos="7308"/>
        </w:tabs>
        <w:spacing w:line="360" w:lineRule="auto"/>
        <w:rPr>
          <w:rFonts w:ascii="Times New Roman" w:hAnsi="Times New Roman" w:cs="Times New Roman"/>
          <w:sz w:val="24"/>
          <w:szCs w:val="24"/>
        </w:rPr>
      </w:pPr>
      <w:r w:rsidRPr="008357C8">
        <w:rPr>
          <w:rFonts w:ascii="Times New Roman" w:hAnsi="Times New Roman" w:cs="Times New Roman"/>
          <w:sz w:val="24"/>
          <w:szCs w:val="24"/>
        </w:rPr>
        <w:t>// GAS Sensor</w:t>
      </w:r>
    </w:p>
    <w:p w14:paraId="22DDBD62" w14:textId="469AD29A" w:rsidR="008357C8" w:rsidRPr="008357C8" w:rsidRDefault="008357C8" w:rsidP="000013FC">
      <w:pPr>
        <w:tabs>
          <w:tab w:val="left" w:pos="7308"/>
        </w:tabs>
        <w:spacing w:line="360" w:lineRule="auto"/>
        <w:rPr>
          <w:rFonts w:ascii="Times New Roman" w:hAnsi="Times New Roman" w:cs="Times New Roman"/>
          <w:sz w:val="24"/>
          <w:szCs w:val="24"/>
        </w:rPr>
      </w:pPr>
      <w:r w:rsidRPr="008357C8">
        <w:rPr>
          <w:rFonts w:ascii="Times New Roman" w:hAnsi="Times New Roman" w:cs="Times New Roman"/>
          <w:sz w:val="24"/>
          <w:szCs w:val="24"/>
        </w:rPr>
        <w:t>//</w:t>
      </w:r>
      <w:ins w:id="179" w:author="Nandana Ajoy" w:date="2022-01-16T22:14:00Z">
        <w:r w:rsidR="00B45BE6">
          <w:rPr>
            <w:rFonts w:ascii="Times New Roman" w:hAnsi="Times New Roman" w:cs="Times New Roman"/>
            <w:sz w:val="24"/>
            <w:szCs w:val="24"/>
          </w:rPr>
          <w:t xml:space="preserve">Only </w:t>
        </w:r>
      </w:ins>
      <w:r w:rsidRPr="008357C8">
        <w:rPr>
          <w:rFonts w:ascii="Times New Roman" w:hAnsi="Times New Roman" w:cs="Times New Roman"/>
          <w:sz w:val="24"/>
          <w:szCs w:val="24"/>
        </w:rPr>
        <w:t>Green - Safe</w:t>
      </w:r>
    </w:p>
    <w:p w14:paraId="2FB72EEC" w14:textId="77777777" w:rsidR="008357C8" w:rsidRPr="008357C8" w:rsidRDefault="008357C8" w:rsidP="000013FC">
      <w:pPr>
        <w:tabs>
          <w:tab w:val="left" w:pos="7308"/>
        </w:tabs>
        <w:spacing w:line="360" w:lineRule="auto"/>
        <w:rPr>
          <w:rFonts w:ascii="Times New Roman" w:hAnsi="Times New Roman" w:cs="Times New Roman"/>
          <w:sz w:val="24"/>
          <w:szCs w:val="24"/>
        </w:rPr>
      </w:pPr>
      <w:r w:rsidRPr="008357C8">
        <w:rPr>
          <w:rFonts w:ascii="Times New Roman" w:hAnsi="Times New Roman" w:cs="Times New Roman"/>
          <w:sz w:val="24"/>
          <w:szCs w:val="24"/>
        </w:rPr>
        <w:t>//Yellow - Alert</w:t>
      </w:r>
    </w:p>
    <w:p w14:paraId="218FD0CE" w14:textId="77777777" w:rsidR="008357C8" w:rsidRPr="008357C8" w:rsidRDefault="008357C8" w:rsidP="000013FC">
      <w:pPr>
        <w:tabs>
          <w:tab w:val="left" w:pos="7308"/>
        </w:tabs>
        <w:spacing w:line="360" w:lineRule="auto"/>
        <w:rPr>
          <w:rFonts w:ascii="Times New Roman" w:hAnsi="Times New Roman" w:cs="Times New Roman"/>
          <w:sz w:val="24"/>
          <w:szCs w:val="24"/>
        </w:rPr>
      </w:pPr>
      <w:r w:rsidRPr="008357C8">
        <w:rPr>
          <w:rFonts w:ascii="Times New Roman" w:hAnsi="Times New Roman" w:cs="Times New Roman"/>
          <w:sz w:val="24"/>
          <w:szCs w:val="24"/>
        </w:rPr>
        <w:t>//Orange - Danger</w:t>
      </w:r>
    </w:p>
    <w:p w14:paraId="254A23BD" w14:textId="77777777" w:rsidR="008357C8" w:rsidRPr="008357C8" w:rsidRDefault="008357C8" w:rsidP="000013FC">
      <w:pPr>
        <w:tabs>
          <w:tab w:val="left" w:pos="7308"/>
        </w:tabs>
        <w:spacing w:line="360" w:lineRule="auto"/>
        <w:rPr>
          <w:rFonts w:ascii="Times New Roman" w:hAnsi="Times New Roman" w:cs="Times New Roman"/>
          <w:sz w:val="24"/>
          <w:szCs w:val="24"/>
        </w:rPr>
      </w:pPr>
      <w:r w:rsidRPr="008357C8">
        <w:rPr>
          <w:rFonts w:ascii="Times New Roman" w:hAnsi="Times New Roman" w:cs="Times New Roman"/>
          <w:sz w:val="24"/>
          <w:szCs w:val="24"/>
        </w:rPr>
        <w:t>//Red - Area Contaminated</w:t>
      </w:r>
    </w:p>
    <w:p w14:paraId="2849C647" w14:textId="77777777" w:rsidR="008357C8" w:rsidRPr="008357C8" w:rsidRDefault="008357C8" w:rsidP="000013FC">
      <w:pPr>
        <w:tabs>
          <w:tab w:val="left" w:pos="7308"/>
        </w:tabs>
        <w:spacing w:line="360" w:lineRule="auto"/>
        <w:rPr>
          <w:rFonts w:ascii="Times New Roman" w:hAnsi="Times New Roman" w:cs="Times New Roman"/>
          <w:sz w:val="24"/>
          <w:szCs w:val="24"/>
        </w:rPr>
      </w:pPr>
      <w:r w:rsidRPr="008357C8">
        <w:rPr>
          <w:rFonts w:ascii="Times New Roman" w:hAnsi="Times New Roman" w:cs="Times New Roman"/>
          <w:sz w:val="24"/>
          <w:szCs w:val="24"/>
        </w:rPr>
        <w:t xml:space="preserve">int </w:t>
      </w:r>
      <w:proofErr w:type="spellStart"/>
      <w:r w:rsidRPr="008357C8">
        <w:rPr>
          <w:rFonts w:ascii="Times New Roman" w:hAnsi="Times New Roman" w:cs="Times New Roman"/>
          <w:sz w:val="24"/>
          <w:szCs w:val="24"/>
        </w:rPr>
        <w:t>const</w:t>
      </w:r>
      <w:proofErr w:type="spellEnd"/>
      <w:r w:rsidRPr="008357C8">
        <w:rPr>
          <w:rFonts w:ascii="Times New Roman" w:hAnsi="Times New Roman" w:cs="Times New Roman"/>
          <w:sz w:val="24"/>
          <w:szCs w:val="24"/>
        </w:rPr>
        <w:t xml:space="preserve"> PIN_GAS=A3;</w:t>
      </w:r>
    </w:p>
    <w:p w14:paraId="3148699C" w14:textId="77777777" w:rsidR="008357C8" w:rsidRPr="008357C8" w:rsidRDefault="008357C8" w:rsidP="000013FC">
      <w:pPr>
        <w:tabs>
          <w:tab w:val="left" w:pos="7308"/>
        </w:tabs>
        <w:spacing w:line="360" w:lineRule="auto"/>
        <w:rPr>
          <w:rFonts w:ascii="Times New Roman" w:hAnsi="Times New Roman" w:cs="Times New Roman"/>
          <w:sz w:val="24"/>
          <w:szCs w:val="24"/>
        </w:rPr>
      </w:pPr>
      <w:r w:rsidRPr="008357C8">
        <w:rPr>
          <w:rFonts w:ascii="Times New Roman" w:hAnsi="Times New Roman" w:cs="Times New Roman"/>
          <w:sz w:val="24"/>
          <w:szCs w:val="24"/>
        </w:rPr>
        <w:t>int LED_G=3;</w:t>
      </w:r>
    </w:p>
    <w:p w14:paraId="42085B04" w14:textId="77777777" w:rsidR="008357C8" w:rsidRPr="008357C8" w:rsidRDefault="008357C8" w:rsidP="000013FC">
      <w:pPr>
        <w:tabs>
          <w:tab w:val="left" w:pos="7308"/>
        </w:tabs>
        <w:spacing w:line="360" w:lineRule="auto"/>
        <w:rPr>
          <w:rFonts w:ascii="Times New Roman" w:hAnsi="Times New Roman" w:cs="Times New Roman"/>
          <w:sz w:val="24"/>
          <w:szCs w:val="24"/>
        </w:rPr>
      </w:pPr>
      <w:r w:rsidRPr="008357C8">
        <w:rPr>
          <w:rFonts w:ascii="Times New Roman" w:hAnsi="Times New Roman" w:cs="Times New Roman"/>
          <w:sz w:val="24"/>
          <w:szCs w:val="24"/>
        </w:rPr>
        <w:t>int LED_Y=4;</w:t>
      </w:r>
    </w:p>
    <w:p w14:paraId="55987E05" w14:textId="77777777" w:rsidR="008357C8" w:rsidRPr="008357C8" w:rsidRDefault="008357C8" w:rsidP="000013FC">
      <w:pPr>
        <w:tabs>
          <w:tab w:val="left" w:pos="7308"/>
        </w:tabs>
        <w:spacing w:line="360" w:lineRule="auto"/>
        <w:rPr>
          <w:rFonts w:ascii="Times New Roman" w:hAnsi="Times New Roman" w:cs="Times New Roman"/>
          <w:sz w:val="24"/>
          <w:szCs w:val="24"/>
        </w:rPr>
      </w:pPr>
      <w:r w:rsidRPr="008357C8">
        <w:rPr>
          <w:rFonts w:ascii="Times New Roman" w:hAnsi="Times New Roman" w:cs="Times New Roman"/>
          <w:sz w:val="24"/>
          <w:szCs w:val="24"/>
        </w:rPr>
        <w:t>int LED_O=5;</w:t>
      </w:r>
    </w:p>
    <w:p w14:paraId="5627704A" w14:textId="77777777" w:rsidR="008357C8" w:rsidRPr="008357C8" w:rsidRDefault="008357C8" w:rsidP="000013FC">
      <w:pPr>
        <w:tabs>
          <w:tab w:val="left" w:pos="7308"/>
        </w:tabs>
        <w:spacing w:line="360" w:lineRule="auto"/>
        <w:rPr>
          <w:rFonts w:ascii="Times New Roman" w:hAnsi="Times New Roman" w:cs="Times New Roman"/>
          <w:sz w:val="24"/>
          <w:szCs w:val="24"/>
        </w:rPr>
      </w:pPr>
      <w:r w:rsidRPr="008357C8">
        <w:rPr>
          <w:rFonts w:ascii="Times New Roman" w:hAnsi="Times New Roman" w:cs="Times New Roman"/>
          <w:sz w:val="24"/>
          <w:szCs w:val="24"/>
        </w:rPr>
        <w:t>int LED_R=6;</w:t>
      </w:r>
    </w:p>
    <w:p w14:paraId="420BA4FE" w14:textId="77777777" w:rsidR="008357C8" w:rsidRPr="008357C8" w:rsidRDefault="008357C8" w:rsidP="000013FC">
      <w:pPr>
        <w:tabs>
          <w:tab w:val="left" w:pos="7308"/>
        </w:tabs>
        <w:spacing w:line="360" w:lineRule="auto"/>
        <w:rPr>
          <w:rFonts w:ascii="Times New Roman" w:hAnsi="Times New Roman" w:cs="Times New Roman"/>
          <w:sz w:val="24"/>
          <w:szCs w:val="24"/>
        </w:rPr>
      </w:pPr>
      <w:r w:rsidRPr="008357C8">
        <w:rPr>
          <w:rFonts w:ascii="Times New Roman" w:hAnsi="Times New Roman" w:cs="Times New Roman"/>
          <w:sz w:val="24"/>
          <w:szCs w:val="24"/>
        </w:rPr>
        <w:t>void setup()</w:t>
      </w:r>
    </w:p>
    <w:p w14:paraId="53C58382" w14:textId="77777777" w:rsidR="008357C8" w:rsidRPr="008357C8" w:rsidRDefault="008357C8" w:rsidP="000013FC">
      <w:pPr>
        <w:tabs>
          <w:tab w:val="left" w:pos="7308"/>
        </w:tabs>
        <w:spacing w:line="360" w:lineRule="auto"/>
        <w:rPr>
          <w:rFonts w:ascii="Times New Roman" w:hAnsi="Times New Roman" w:cs="Times New Roman"/>
          <w:sz w:val="24"/>
          <w:szCs w:val="24"/>
        </w:rPr>
      </w:pPr>
      <w:r w:rsidRPr="008357C8">
        <w:rPr>
          <w:rFonts w:ascii="Times New Roman" w:hAnsi="Times New Roman" w:cs="Times New Roman"/>
          <w:sz w:val="24"/>
          <w:szCs w:val="24"/>
        </w:rPr>
        <w:t>{</w:t>
      </w:r>
    </w:p>
    <w:p w14:paraId="5B52E6E5" w14:textId="77777777" w:rsidR="008357C8" w:rsidRPr="008357C8" w:rsidRDefault="008357C8" w:rsidP="000013FC">
      <w:pPr>
        <w:tabs>
          <w:tab w:val="left" w:pos="7308"/>
        </w:tabs>
        <w:spacing w:line="360" w:lineRule="auto"/>
        <w:rPr>
          <w:rFonts w:ascii="Times New Roman" w:hAnsi="Times New Roman" w:cs="Times New Roman"/>
          <w:sz w:val="24"/>
          <w:szCs w:val="24"/>
        </w:rPr>
      </w:pPr>
      <w:r w:rsidRPr="008357C8">
        <w:rPr>
          <w:rFonts w:ascii="Times New Roman" w:hAnsi="Times New Roman" w:cs="Times New Roman"/>
          <w:sz w:val="24"/>
          <w:szCs w:val="24"/>
        </w:rPr>
        <w:t xml:space="preserve">  </w:t>
      </w:r>
      <w:proofErr w:type="spellStart"/>
      <w:r w:rsidRPr="008357C8">
        <w:rPr>
          <w:rFonts w:ascii="Times New Roman" w:hAnsi="Times New Roman" w:cs="Times New Roman"/>
          <w:sz w:val="24"/>
          <w:szCs w:val="24"/>
        </w:rPr>
        <w:t>pinMode</w:t>
      </w:r>
      <w:proofErr w:type="spellEnd"/>
      <w:r w:rsidRPr="008357C8">
        <w:rPr>
          <w:rFonts w:ascii="Times New Roman" w:hAnsi="Times New Roman" w:cs="Times New Roman"/>
          <w:sz w:val="24"/>
          <w:szCs w:val="24"/>
        </w:rPr>
        <w:t>(LED_G,OUTPUT);</w:t>
      </w:r>
    </w:p>
    <w:p w14:paraId="1670C2C6" w14:textId="77777777" w:rsidR="008357C8" w:rsidRPr="008357C8" w:rsidRDefault="008357C8" w:rsidP="000013FC">
      <w:pPr>
        <w:tabs>
          <w:tab w:val="left" w:pos="7308"/>
        </w:tabs>
        <w:spacing w:line="360" w:lineRule="auto"/>
        <w:rPr>
          <w:rFonts w:ascii="Times New Roman" w:hAnsi="Times New Roman" w:cs="Times New Roman"/>
          <w:sz w:val="24"/>
          <w:szCs w:val="24"/>
        </w:rPr>
      </w:pPr>
      <w:r w:rsidRPr="008357C8">
        <w:rPr>
          <w:rFonts w:ascii="Times New Roman" w:hAnsi="Times New Roman" w:cs="Times New Roman"/>
          <w:sz w:val="24"/>
          <w:szCs w:val="24"/>
        </w:rPr>
        <w:t xml:space="preserve">  </w:t>
      </w:r>
      <w:proofErr w:type="spellStart"/>
      <w:r w:rsidRPr="008357C8">
        <w:rPr>
          <w:rFonts w:ascii="Times New Roman" w:hAnsi="Times New Roman" w:cs="Times New Roman"/>
          <w:sz w:val="24"/>
          <w:szCs w:val="24"/>
        </w:rPr>
        <w:t>pinMode</w:t>
      </w:r>
      <w:proofErr w:type="spellEnd"/>
      <w:r w:rsidRPr="008357C8">
        <w:rPr>
          <w:rFonts w:ascii="Times New Roman" w:hAnsi="Times New Roman" w:cs="Times New Roman"/>
          <w:sz w:val="24"/>
          <w:szCs w:val="24"/>
        </w:rPr>
        <w:t>(LED_Y,OUTPUT);</w:t>
      </w:r>
    </w:p>
    <w:p w14:paraId="7EECE8C3" w14:textId="77777777" w:rsidR="008357C8" w:rsidRPr="008357C8" w:rsidRDefault="008357C8" w:rsidP="000013FC">
      <w:pPr>
        <w:tabs>
          <w:tab w:val="left" w:pos="7308"/>
        </w:tabs>
        <w:spacing w:line="360" w:lineRule="auto"/>
        <w:rPr>
          <w:rFonts w:ascii="Times New Roman" w:hAnsi="Times New Roman" w:cs="Times New Roman"/>
          <w:sz w:val="24"/>
          <w:szCs w:val="24"/>
        </w:rPr>
      </w:pPr>
      <w:r w:rsidRPr="008357C8">
        <w:rPr>
          <w:rFonts w:ascii="Times New Roman" w:hAnsi="Times New Roman" w:cs="Times New Roman"/>
          <w:sz w:val="24"/>
          <w:szCs w:val="24"/>
        </w:rPr>
        <w:t xml:space="preserve">  </w:t>
      </w:r>
      <w:proofErr w:type="spellStart"/>
      <w:r w:rsidRPr="008357C8">
        <w:rPr>
          <w:rFonts w:ascii="Times New Roman" w:hAnsi="Times New Roman" w:cs="Times New Roman"/>
          <w:sz w:val="24"/>
          <w:szCs w:val="24"/>
        </w:rPr>
        <w:t>pinMode</w:t>
      </w:r>
      <w:proofErr w:type="spellEnd"/>
      <w:r w:rsidRPr="008357C8">
        <w:rPr>
          <w:rFonts w:ascii="Times New Roman" w:hAnsi="Times New Roman" w:cs="Times New Roman"/>
          <w:sz w:val="24"/>
          <w:szCs w:val="24"/>
        </w:rPr>
        <w:t>(LED_O,OUTPUT);</w:t>
      </w:r>
    </w:p>
    <w:p w14:paraId="61AA81F1" w14:textId="77777777" w:rsidR="008357C8" w:rsidRPr="008357C8" w:rsidRDefault="008357C8" w:rsidP="000013FC">
      <w:pPr>
        <w:tabs>
          <w:tab w:val="left" w:pos="7308"/>
        </w:tabs>
        <w:spacing w:line="360" w:lineRule="auto"/>
        <w:rPr>
          <w:rFonts w:ascii="Times New Roman" w:hAnsi="Times New Roman" w:cs="Times New Roman"/>
          <w:sz w:val="24"/>
          <w:szCs w:val="24"/>
        </w:rPr>
      </w:pPr>
      <w:r w:rsidRPr="008357C8">
        <w:rPr>
          <w:rFonts w:ascii="Times New Roman" w:hAnsi="Times New Roman" w:cs="Times New Roman"/>
          <w:sz w:val="24"/>
          <w:szCs w:val="24"/>
        </w:rPr>
        <w:t xml:space="preserve">  </w:t>
      </w:r>
      <w:proofErr w:type="spellStart"/>
      <w:r w:rsidRPr="008357C8">
        <w:rPr>
          <w:rFonts w:ascii="Times New Roman" w:hAnsi="Times New Roman" w:cs="Times New Roman"/>
          <w:sz w:val="24"/>
          <w:szCs w:val="24"/>
        </w:rPr>
        <w:t>pinMode</w:t>
      </w:r>
      <w:proofErr w:type="spellEnd"/>
      <w:r w:rsidRPr="008357C8">
        <w:rPr>
          <w:rFonts w:ascii="Times New Roman" w:hAnsi="Times New Roman" w:cs="Times New Roman"/>
          <w:sz w:val="24"/>
          <w:szCs w:val="24"/>
        </w:rPr>
        <w:t>(LED_R,OUTPUT);</w:t>
      </w:r>
    </w:p>
    <w:p w14:paraId="6547D330" w14:textId="77777777" w:rsidR="008357C8" w:rsidRPr="008357C8" w:rsidRDefault="008357C8" w:rsidP="000013FC">
      <w:pPr>
        <w:tabs>
          <w:tab w:val="left" w:pos="7308"/>
        </w:tabs>
        <w:spacing w:line="360" w:lineRule="auto"/>
        <w:rPr>
          <w:rFonts w:ascii="Times New Roman" w:hAnsi="Times New Roman" w:cs="Times New Roman"/>
          <w:sz w:val="24"/>
          <w:szCs w:val="24"/>
        </w:rPr>
      </w:pPr>
      <w:r w:rsidRPr="008357C8">
        <w:rPr>
          <w:rFonts w:ascii="Times New Roman" w:hAnsi="Times New Roman" w:cs="Times New Roman"/>
          <w:sz w:val="24"/>
          <w:szCs w:val="24"/>
        </w:rPr>
        <w:t xml:space="preserve">  </w:t>
      </w:r>
      <w:proofErr w:type="spellStart"/>
      <w:r w:rsidRPr="008357C8">
        <w:rPr>
          <w:rFonts w:ascii="Times New Roman" w:hAnsi="Times New Roman" w:cs="Times New Roman"/>
          <w:sz w:val="24"/>
          <w:szCs w:val="24"/>
        </w:rPr>
        <w:t>Serial.begin</w:t>
      </w:r>
      <w:proofErr w:type="spellEnd"/>
      <w:r w:rsidRPr="008357C8">
        <w:rPr>
          <w:rFonts w:ascii="Times New Roman" w:hAnsi="Times New Roman" w:cs="Times New Roman"/>
          <w:sz w:val="24"/>
          <w:szCs w:val="24"/>
        </w:rPr>
        <w:t>(9600);</w:t>
      </w:r>
    </w:p>
    <w:p w14:paraId="0F7DD413" w14:textId="77777777" w:rsidR="008357C8" w:rsidRPr="008357C8" w:rsidRDefault="008357C8" w:rsidP="000013FC">
      <w:pPr>
        <w:tabs>
          <w:tab w:val="left" w:pos="7308"/>
        </w:tabs>
        <w:spacing w:line="360" w:lineRule="auto"/>
        <w:rPr>
          <w:rFonts w:ascii="Times New Roman" w:hAnsi="Times New Roman" w:cs="Times New Roman"/>
          <w:sz w:val="24"/>
          <w:szCs w:val="24"/>
        </w:rPr>
      </w:pPr>
      <w:r w:rsidRPr="008357C8">
        <w:rPr>
          <w:rFonts w:ascii="Times New Roman" w:hAnsi="Times New Roman" w:cs="Times New Roman"/>
          <w:sz w:val="24"/>
          <w:szCs w:val="24"/>
        </w:rPr>
        <w:t>}</w:t>
      </w:r>
    </w:p>
    <w:p w14:paraId="693D8523" w14:textId="77777777" w:rsidR="008357C8" w:rsidRPr="008357C8" w:rsidRDefault="008357C8" w:rsidP="000013FC">
      <w:pPr>
        <w:tabs>
          <w:tab w:val="left" w:pos="7308"/>
        </w:tabs>
        <w:spacing w:line="360" w:lineRule="auto"/>
        <w:rPr>
          <w:rFonts w:ascii="Times New Roman" w:hAnsi="Times New Roman" w:cs="Times New Roman"/>
          <w:sz w:val="24"/>
          <w:szCs w:val="24"/>
        </w:rPr>
      </w:pPr>
    </w:p>
    <w:p w14:paraId="78297E4E" w14:textId="77777777" w:rsidR="008357C8" w:rsidRPr="008357C8" w:rsidRDefault="008357C8" w:rsidP="000013FC">
      <w:pPr>
        <w:tabs>
          <w:tab w:val="left" w:pos="7308"/>
        </w:tabs>
        <w:spacing w:line="360" w:lineRule="auto"/>
        <w:rPr>
          <w:rFonts w:ascii="Times New Roman" w:hAnsi="Times New Roman" w:cs="Times New Roman"/>
          <w:sz w:val="24"/>
          <w:szCs w:val="24"/>
        </w:rPr>
      </w:pPr>
      <w:r w:rsidRPr="008357C8">
        <w:rPr>
          <w:rFonts w:ascii="Times New Roman" w:hAnsi="Times New Roman" w:cs="Times New Roman"/>
          <w:sz w:val="24"/>
          <w:szCs w:val="24"/>
        </w:rPr>
        <w:t>void loop()</w:t>
      </w:r>
    </w:p>
    <w:p w14:paraId="6ADF7A6F" w14:textId="77777777" w:rsidR="008357C8" w:rsidRPr="008357C8" w:rsidRDefault="008357C8" w:rsidP="000013FC">
      <w:pPr>
        <w:tabs>
          <w:tab w:val="left" w:pos="7308"/>
        </w:tabs>
        <w:spacing w:line="360" w:lineRule="auto"/>
        <w:rPr>
          <w:rFonts w:ascii="Times New Roman" w:hAnsi="Times New Roman" w:cs="Times New Roman"/>
          <w:sz w:val="24"/>
          <w:szCs w:val="24"/>
        </w:rPr>
      </w:pPr>
      <w:r w:rsidRPr="008357C8">
        <w:rPr>
          <w:rFonts w:ascii="Times New Roman" w:hAnsi="Times New Roman" w:cs="Times New Roman"/>
          <w:sz w:val="24"/>
          <w:szCs w:val="24"/>
        </w:rPr>
        <w:t>{</w:t>
      </w:r>
    </w:p>
    <w:p w14:paraId="1A68D728" w14:textId="77777777" w:rsidR="008357C8" w:rsidRPr="008357C8" w:rsidRDefault="008357C8" w:rsidP="000013FC">
      <w:pPr>
        <w:tabs>
          <w:tab w:val="left" w:pos="7308"/>
        </w:tabs>
        <w:spacing w:line="360" w:lineRule="auto"/>
        <w:rPr>
          <w:rFonts w:ascii="Times New Roman" w:hAnsi="Times New Roman" w:cs="Times New Roman"/>
          <w:sz w:val="24"/>
          <w:szCs w:val="24"/>
        </w:rPr>
      </w:pPr>
      <w:r w:rsidRPr="008357C8">
        <w:rPr>
          <w:rFonts w:ascii="Times New Roman" w:hAnsi="Times New Roman" w:cs="Times New Roman"/>
          <w:sz w:val="24"/>
          <w:szCs w:val="24"/>
        </w:rPr>
        <w:lastRenderedPageBreak/>
        <w:t xml:space="preserve">  int value=</w:t>
      </w:r>
      <w:proofErr w:type="spellStart"/>
      <w:r w:rsidRPr="008357C8">
        <w:rPr>
          <w:rFonts w:ascii="Times New Roman" w:hAnsi="Times New Roman" w:cs="Times New Roman"/>
          <w:sz w:val="24"/>
          <w:szCs w:val="24"/>
        </w:rPr>
        <w:t>analogRead</w:t>
      </w:r>
      <w:proofErr w:type="spellEnd"/>
      <w:r w:rsidRPr="008357C8">
        <w:rPr>
          <w:rFonts w:ascii="Times New Roman" w:hAnsi="Times New Roman" w:cs="Times New Roman"/>
          <w:sz w:val="24"/>
          <w:szCs w:val="24"/>
        </w:rPr>
        <w:t>(PIN_GAS);</w:t>
      </w:r>
    </w:p>
    <w:p w14:paraId="4312E37C" w14:textId="77777777" w:rsidR="008357C8" w:rsidRPr="008357C8" w:rsidRDefault="008357C8" w:rsidP="000013FC">
      <w:pPr>
        <w:tabs>
          <w:tab w:val="left" w:pos="7308"/>
        </w:tabs>
        <w:spacing w:line="360" w:lineRule="auto"/>
        <w:rPr>
          <w:rFonts w:ascii="Times New Roman" w:hAnsi="Times New Roman" w:cs="Times New Roman"/>
          <w:sz w:val="24"/>
          <w:szCs w:val="24"/>
        </w:rPr>
      </w:pPr>
    </w:p>
    <w:p w14:paraId="46ADF09A" w14:textId="77777777" w:rsidR="008357C8" w:rsidRPr="008357C8" w:rsidRDefault="008357C8" w:rsidP="000013FC">
      <w:pPr>
        <w:tabs>
          <w:tab w:val="left" w:pos="7308"/>
        </w:tabs>
        <w:spacing w:line="360" w:lineRule="auto"/>
        <w:rPr>
          <w:rFonts w:ascii="Times New Roman" w:hAnsi="Times New Roman" w:cs="Times New Roman"/>
          <w:sz w:val="24"/>
          <w:szCs w:val="24"/>
        </w:rPr>
      </w:pPr>
      <w:r w:rsidRPr="008357C8">
        <w:rPr>
          <w:rFonts w:ascii="Times New Roman" w:hAnsi="Times New Roman" w:cs="Times New Roman"/>
          <w:sz w:val="24"/>
          <w:szCs w:val="24"/>
        </w:rPr>
        <w:t xml:space="preserve">  </w:t>
      </w:r>
      <w:proofErr w:type="spellStart"/>
      <w:r w:rsidRPr="008357C8">
        <w:rPr>
          <w:rFonts w:ascii="Times New Roman" w:hAnsi="Times New Roman" w:cs="Times New Roman"/>
          <w:sz w:val="24"/>
          <w:szCs w:val="24"/>
        </w:rPr>
        <w:t>digitalWrite</w:t>
      </w:r>
      <w:proofErr w:type="spellEnd"/>
      <w:r w:rsidRPr="008357C8">
        <w:rPr>
          <w:rFonts w:ascii="Times New Roman" w:hAnsi="Times New Roman" w:cs="Times New Roman"/>
          <w:sz w:val="24"/>
          <w:szCs w:val="24"/>
        </w:rPr>
        <w:t>(LED_G, HIGH);</w:t>
      </w:r>
    </w:p>
    <w:p w14:paraId="19F414A5" w14:textId="77777777" w:rsidR="008357C8" w:rsidRPr="008357C8" w:rsidRDefault="008357C8" w:rsidP="000013FC">
      <w:pPr>
        <w:tabs>
          <w:tab w:val="left" w:pos="7308"/>
        </w:tabs>
        <w:spacing w:line="360" w:lineRule="auto"/>
        <w:rPr>
          <w:rFonts w:ascii="Times New Roman" w:hAnsi="Times New Roman" w:cs="Times New Roman"/>
          <w:sz w:val="24"/>
          <w:szCs w:val="24"/>
        </w:rPr>
      </w:pPr>
      <w:r w:rsidRPr="008357C8">
        <w:rPr>
          <w:rFonts w:ascii="Times New Roman" w:hAnsi="Times New Roman" w:cs="Times New Roman"/>
          <w:sz w:val="24"/>
          <w:szCs w:val="24"/>
        </w:rPr>
        <w:t xml:space="preserve">  </w:t>
      </w:r>
      <w:proofErr w:type="spellStart"/>
      <w:r w:rsidRPr="008357C8">
        <w:rPr>
          <w:rFonts w:ascii="Times New Roman" w:hAnsi="Times New Roman" w:cs="Times New Roman"/>
          <w:sz w:val="24"/>
          <w:szCs w:val="24"/>
        </w:rPr>
        <w:t>digitalWrite</w:t>
      </w:r>
      <w:proofErr w:type="spellEnd"/>
      <w:r w:rsidRPr="008357C8">
        <w:rPr>
          <w:rFonts w:ascii="Times New Roman" w:hAnsi="Times New Roman" w:cs="Times New Roman"/>
          <w:sz w:val="24"/>
          <w:szCs w:val="24"/>
        </w:rPr>
        <w:t>(LED_Y, value &gt;= 400 ? HIGH : LOW);</w:t>
      </w:r>
    </w:p>
    <w:p w14:paraId="43C8C978" w14:textId="77777777" w:rsidR="008357C8" w:rsidRPr="008357C8" w:rsidRDefault="008357C8" w:rsidP="000013FC">
      <w:pPr>
        <w:tabs>
          <w:tab w:val="left" w:pos="7308"/>
        </w:tabs>
        <w:spacing w:line="360" w:lineRule="auto"/>
        <w:rPr>
          <w:rFonts w:ascii="Times New Roman" w:hAnsi="Times New Roman" w:cs="Times New Roman"/>
          <w:sz w:val="24"/>
          <w:szCs w:val="24"/>
        </w:rPr>
      </w:pPr>
      <w:r w:rsidRPr="008357C8">
        <w:rPr>
          <w:rFonts w:ascii="Times New Roman" w:hAnsi="Times New Roman" w:cs="Times New Roman"/>
          <w:sz w:val="24"/>
          <w:szCs w:val="24"/>
        </w:rPr>
        <w:t xml:space="preserve">  </w:t>
      </w:r>
      <w:proofErr w:type="spellStart"/>
      <w:r w:rsidRPr="008357C8">
        <w:rPr>
          <w:rFonts w:ascii="Times New Roman" w:hAnsi="Times New Roman" w:cs="Times New Roman"/>
          <w:sz w:val="24"/>
          <w:szCs w:val="24"/>
        </w:rPr>
        <w:t>digitalWrite</w:t>
      </w:r>
      <w:proofErr w:type="spellEnd"/>
      <w:r w:rsidRPr="008357C8">
        <w:rPr>
          <w:rFonts w:ascii="Times New Roman" w:hAnsi="Times New Roman" w:cs="Times New Roman"/>
          <w:sz w:val="24"/>
          <w:szCs w:val="24"/>
        </w:rPr>
        <w:t>(LED_O, value &gt;= 500 ? HIGH : LOW);</w:t>
      </w:r>
    </w:p>
    <w:p w14:paraId="08E5DE08" w14:textId="77777777" w:rsidR="008357C8" w:rsidRPr="008357C8" w:rsidRDefault="008357C8" w:rsidP="000013FC">
      <w:pPr>
        <w:tabs>
          <w:tab w:val="left" w:pos="7308"/>
        </w:tabs>
        <w:spacing w:line="360" w:lineRule="auto"/>
        <w:rPr>
          <w:rFonts w:ascii="Times New Roman" w:hAnsi="Times New Roman" w:cs="Times New Roman"/>
          <w:sz w:val="24"/>
          <w:szCs w:val="24"/>
        </w:rPr>
      </w:pPr>
      <w:r w:rsidRPr="008357C8">
        <w:rPr>
          <w:rFonts w:ascii="Times New Roman" w:hAnsi="Times New Roman" w:cs="Times New Roman"/>
          <w:sz w:val="24"/>
          <w:szCs w:val="24"/>
        </w:rPr>
        <w:t xml:space="preserve">  </w:t>
      </w:r>
      <w:proofErr w:type="spellStart"/>
      <w:r w:rsidRPr="008357C8">
        <w:rPr>
          <w:rFonts w:ascii="Times New Roman" w:hAnsi="Times New Roman" w:cs="Times New Roman"/>
          <w:sz w:val="24"/>
          <w:szCs w:val="24"/>
        </w:rPr>
        <w:t>digitalWrite</w:t>
      </w:r>
      <w:proofErr w:type="spellEnd"/>
      <w:r w:rsidRPr="008357C8">
        <w:rPr>
          <w:rFonts w:ascii="Times New Roman" w:hAnsi="Times New Roman" w:cs="Times New Roman"/>
          <w:sz w:val="24"/>
          <w:szCs w:val="24"/>
        </w:rPr>
        <w:t>(LED_R, value &gt;= 700 ? HIGH : LOW);</w:t>
      </w:r>
    </w:p>
    <w:p w14:paraId="75839FC9" w14:textId="77777777" w:rsidR="008357C8" w:rsidRPr="008357C8" w:rsidRDefault="008357C8" w:rsidP="000013FC">
      <w:pPr>
        <w:tabs>
          <w:tab w:val="left" w:pos="7308"/>
        </w:tabs>
        <w:spacing w:line="360" w:lineRule="auto"/>
        <w:rPr>
          <w:rFonts w:ascii="Times New Roman" w:hAnsi="Times New Roman" w:cs="Times New Roman"/>
          <w:sz w:val="24"/>
          <w:szCs w:val="24"/>
        </w:rPr>
      </w:pPr>
    </w:p>
    <w:p w14:paraId="5595DBC7" w14:textId="77777777" w:rsidR="008357C8" w:rsidRPr="008357C8" w:rsidRDefault="008357C8" w:rsidP="000013FC">
      <w:pPr>
        <w:tabs>
          <w:tab w:val="left" w:pos="7308"/>
        </w:tabs>
        <w:spacing w:line="360" w:lineRule="auto"/>
        <w:rPr>
          <w:rFonts w:ascii="Times New Roman" w:hAnsi="Times New Roman" w:cs="Times New Roman"/>
          <w:sz w:val="24"/>
          <w:szCs w:val="24"/>
        </w:rPr>
      </w:pPr>
      <w:r w:rsidRPr="008357C8">
        <w:rPr>
          <w:rFonts w:ascii="Times New Roman" w:hAnsi="Times New Roman" w:cs="Times New Roman"/>
          <w:sz w:val="24"/>
          <w:szCs w:val="24"/>
        </w:rPr>
        <w:t xml:space="preserve">  delay(250);</w:t>
      </w:r>
    </w:p>
    <w:p w14:paraId="07E6C9AE" w14:textId="711D4193" w:rsidR="00FB03D3" w:rsidRDefault="008357C8" w:rsidP="000013FC">
      <w:pPr>
        <w:tabs>
          <w:tab w:val="left" w:pos="7308"/>
        </w:tabs>
        <w:spacing w:line="360" w:lineRule="auto"/>
        <w:rPr>
          <w:rFonts w:ascii="Times New Roman" w:hAnsi="Times New Roman" w:cs="Times New Roman"/>
          <w:sz w:val="24"/>
          <w:szCs w:val="24"/>
        </w:rPr>
      </w:pPr>
      <w:r w:rsidRPr="008357C8">
        <w:rPr>
          <w:rFonts w:ascii="Times New Roman" w:hAnsi="Times New Roman" w:cs="Times New Roman"/>
          <w:sz w:val="24"/>
          <w:szCs w:val="24"/>
        </w:rPr>
        <w:t>}</w:t>
      </w:r>
    </w:p>
    <w:p w14:paraId="40D0DD67" w14:textId="77777777" w:rsidR="00B87467" w:rsidRDefault="00B87467" w:rsidP="005C5363">
      <w:pPr>
        <w:tabs>
          <w:tab w:val="left" w:pos="7308"/>
        </w:tabs>
        <w:rPr>
          <w:rFonts w:ascii="Times New Roman" w:hAnsi="Times New Roman" w:cs="Times New Roman"/>
          <w:sz w:val="24"/>
          <w:szCs w:val="24"/>
        </w:rPr>
      </w:pPr>
    </w:p>
    <w:p w14:paraId="71B7C62E" w14:textId="77777777" w:rsidR="00B87467" w:rsidRDefault="00B87467" w:rsidP="005C5363">
      <w:pPr>
        <w:tabs>
          <w:tab w:val="left" w:pos="7308"/>
        </w:tabs>
        <w:rPr>
          <w:rFonts w:ascii="Times New Roman" w:hAnsi="Times New Roman" w:cs="Times New Roman"/>
          <w:sz w:val="26"/>
          <w:szCs w:val="26"/>
        </w:rPr>
      </w:pPr>
    </w:p>
    <w:p w14:paraId="76899945" w14:textId="60385382" w:rsidR="005C5363" w:rsidRDefault="005C5363" w:rsidP="005C5363">
      <w:pPr>
        <w:tabs>
          <w:tab w:val="left" w:pos="7308"/>
        </w:tabs>
        <w:rPr>
          <w:rFonts w:ascii="Times New Roman" w:hAnsi="Times New Roman" w:cs="Times New Roman"/>
          <w:sz w:val="26"/>
          <w:szCs w:val="26"/>
        </w:rPr>
      </w:pPr>
    </w:p>
    <w:p w14:paraId="6BE8970A" w14:textId="54F73B4A" w:rsidR="008357C8" w:rsidRDefault="008357C8" w:rsidP="005C5363">
      <w:pPr>
        <w:tabs>
          <w:tab w:val="left" w:pos="7308"/>
        </w:tabs>
        <w:rPr>
          <w:rFonts w:ascii="Times New Roman" w:hAnsi="Times New Roman" w:cs="Times New Roman"/>
          <w:sz w:val="26"/>
          <w:szCs w:val="26"/>
        </w:rPr>
      </w:pPr>
    </w:p>
    <w:p w14:paraId="2BAA6C03" w14:textId="43FE78AB" w:rsidR="008357C8" w:rsidRDefault="008357C8" w:rsidP="005C5363">
      <w:pPr>
        <w:tabs>
          <w:tab w:val="left" w:pos="7308"/>
        </w:tabs>
        <w:rPr>
          <w:rFonts w:ascii="Times New Roman" w:hAnsi="Times New Roman" w:cs="Times New Roman"/>
          <w:sz w:val="26"/>
          <w:szCs w:val="26"/>
        </w:rPr>
      </w:pPr>
    </w:p>
    <w:p w14:paraId="14682033" w14:textId="79A80377" w:rsidR="008357C8" w:rsidRDefault="008357C8" w:rsidP="005C5363">
      <w:pPr>
        <w:tabs>
          <w:tab w:val="left" w:pos="7308"/>
        </w:tabs>
        <w:rPr>
          <w:rFonts w:ascii="Times New Roman" w:hAnsi="Times New Roman" w:cs="Times New Roman"/>
          <w:sz w:val="26"/>
          <w:szCs w:val="26"/>
        </w:rPr>
      </w:pPr>
    </w:p>
    <w:p w14:paraId="3D99DC40" w14:textId="52A34C01" w:rsidR="008357C8" w:rsidRDefault="008357C8" w:rsidP="005C5363">
      <w:pPr>
        <w:tabs>
          <w:tab w:val="left" w:pos="7308"/>
        </w:tabs>
        <w:rPr>
          <w:rFonts w:ascii="Times New Roman" w:hAnsi="Times New Roman" w:cs="Times New Roman"/>
          <w:sz w:val="26"/>
          <w:szCs w:val="26"/>
        </w:rPr>
      </w:pPr>
    </w:p>
    <w:p w14:paraId="5DA7AA83" w14:textId="04454FDD" w:rsidR="008357C8" w:rsidRDefault="008357C8" w:rsidP="005C5363">
      <w:pPr>
        <w:tabs>
          <w:tab w:val="left" w:pos="7308"/>
        </w:tabs>
        <w:rPr>
          <w:rFonts w:ascii="Times New Roman" w:hAnsi="Times New Roman" w:cs="Times New Roman"/>
          <w:sz w:val="26"/>
          <w:szCs w:val="26"/>
        </w:rPr>
      </w:pPr>
    </w:p>
    <w:p w14:paraId="721596D1" w14:textId="4147BF58" w:rsidR="008357C8" w:rsidRDefault="008357C8" w:rsidP="005C5363">
      <w:pPr>
        <w:tabs>
          <w:tab w:val="left" w:pos="7308"/>
        </w:tabs>
        <w:rPr>
          <w:rFonts w:ascii="Times New Roman" w:hAnsi="Times New Roman" w:cs="Times New Roman"/>
          <w:sz w:val="26"/>
          <w:szCs w:val="26"/>
        </w:rPr>
      </w:pPr>
    </w:p>
    <w:p w14:paraId="788470B3" w14:textId="0BE48C26" w:rsidR="008357C8" w:rsidRDefault="008357C8" w:rsidP="005C5363">
      <w:pPr>
        <w:tabs>
          <w:tab w:val="left" w:pos="7308"/>
        </w:tabs>
        <w:rPr>
          <w:rFonts w:ascii="Times New Roman" w:hAnsi="Times New Roman" w:cs="Times New Roman"/>
          <w:sz w:val="26"/>
          <w:szCs w:val="26"/>
        </w:rPr>
      </w:pPr>
    </w:p>
    <w:p w14:paraId="59E150DD" w14:textId="33E81DEE" w:rsidR="008357C8" w:rsidRDefault="008357C8" w:rsidP="005C5363">
      <w:pPr>
        <w:tabs>
          <w:tab w:val="left" w:pos="7308"/>
        </w:tabs>
        <w:rPr>
          <w:rFonts w:ascii="Times New Roman" w:hAnsi="Times New Roman" w:cs="Times New Roman"/>
          <w:sz w:val="26"/>
          <w:szCs w:val="26"/>
        </w:rPr>
      </w:pPr>
    </w:p>
    <w:p w14:paraId="6AD0FFA9" w14:textId="6EECEC2E" w:rsidR="008357C8" w:rsidRDefault="008357C8" w:rsidP="005C5363">
      <w:pPr>
        <w:tabs>
          <w:tab w:val="left" w:pos="7308"/>
        </w:tabs>
        <w:rPr>
          <w:rFonts w:ascii="Times New Roman" w:hAnsi="Times New Roman" w:cs="Times New Roman"/>
          <w:sz w:val="26"/>
          <w:szCs w:val="26"/>
        </w:rPr>
      </w:pPr>
    </w:p>
    <w:p w14:paraId="122D8F3C" w14:textId="78DCA146" w:rsidR="008357C8" w:rsidRDefault="008357C8" w:rsidP="005C5363">
      <w:pPr>
        <w:tabs>
          <w:tab w:val="left" w:pos="7308"/>
        </w:tabs>
        <w:rPr>
          <w:rFonts w:ascii="Times New Roman" w:hAnsi="Times New Roman" w:cs="Times New Roman"/>
          <w:sz w:val="26"/>
          <w:szCs w:val="26"/>
        </w:rPr>
      </w:pPr>
    </w:p>
    <w:p w14:paraId="4323E846" w14:textId="5392AA5B" w:rsidR="008357C8" w:rsidRDefault="008357C8" w:rsidP="005C5363">
      <w:pPr>
        <w:tabs>
          <w:tab w:val="left" w:pos="7308"/>
        </w:tabs>
        <w:rPr>
          <w:rFonts w:ascii="Times New Roman" w:hAnsi="Times New Roman" w:cs="Times New Roman"/>
          <w:sz w:val="26"/>
          <w:szCs w:val="26"/>
        </w:rPr>
      </w:pPr>
    </w:p>
    <w:p w14:paraId="3C9E5899" w14:textId="21B9C2DF" w:rsidR="008357C8" w:rsidRDefault="008357C8" w:rsidP="005C5363">
      <w:pPr>
        <w:tabs>
          <w:tab w:val="left" w:pos="7308"/>
        </w:tabs>
        <w:rPr>
          <w:rFonts w:ascii="Times New Roman" w:hAnsi="Times New Roman" w:cs="Times New Roman"/>
          <w:sz w:val="26"/>
          <w:szCs w:val="26"/>
        </w:rPr>
      </w:pPr>
    </w:p>
    <w:p w14:paraId="40248C28" w14:textId="77777777" w:rsidR="003232E8" w:rsidRDefault="003232E8" w:rsidP="003232E8">
      <w:pPr>
        <w:tabs>
          <w:tab w:val="left" w:pos="7308"/>
        </w:tabs>
        <w:jc w:val="center"/>
        <w:rPr>
          <w:rFonts w:ascii="Times New Roman" w:hAnsi="Times New Roman" w:cs="Times New Roman"/>
          <w:sz w:val="26"/>
          <w:szCs w:val="26"/>
        </w:rPr>
      </w:pPr>
    </w:p>
    <w:p w14:paraId="5426D549" w14:textId="77777777" w:rsidR="00C51B61" w:rsidRDefault="00C51B61" w:rsidP="003232E8">
      <w:pPr>
        <w:tabs>
          <w:tab w:val="left" w:pos="7308"/>
        </w:tabs>
        <w:jc w:val="center"/>
        <w:rPr>
          <w:rFonts w:ascii="Times New Roman" w:hAnsi="Times New Roman" w:cs="Times New Roman"/>
          <w:b/>
          <w:bCs/>
          <w:sz w:val="26"/>
          <w:szCs w:val="26"/>
        </w:rPr>
      </w:pPr>
    </w:p>
    <w:p w14:paraId="0A14C21E" w14:textId="54411EC3" w:rsidR="008357C8" w:rsidRDefault="008357C8" w:rsidP="000013FC">
      <w:pPr>
        <w:tabs>
          <w:tab w:val="left" w:pos="7308"/>
        </w:tabs>
        <w:jc w:val="center"/>
        <w:rPr>
          <w:ins w:id="180" w:author="Nandana Ajoy" w:date="2022-01-16T22:26:00Z"/>
          <w:rFonts w:ascii="Times New Roman" w:hAnsi="Times New Roman" w:cs="Times New Roman"/>
          <w:b/>
          <w:bCs/>
          <w:sz w:val="26"/>
          <w:szCs w:val="26"/>
        </w:rPr>
      </w:pPr>
      <w:r>
        <w:rPr>
          <w:rFonts w:ascii="Times New Roman" w:hAnsi="Times New Roman" w:cs="Times New Roman"/>
          <w:b/>
          <w:bCs/>
          <w:sz w:val="26"/>
          <w:szCs w:val="26"/>
        </w:rPr>
        <w:t>RESULT AND ANALYSIS</w:t>
      </w:r>
    </w:p>
    <w:p w14:paraId="7D882A53" w14:textId="77777777" w:rsidR="0046596F" w:rsidRPr="008357C8" w:rsidRDefault="0046596F" w:rsidP="003232E8">
      <w:pPr>
        <w:tabs>
          <w:tab w:val="left" w:pos="7308"/>
        </w:tabs>
        <w:jc w:val="center"/>
        <w:rPr>
          <w:rFonts w:ascii="Times New Roman" w:hAnsi="Times New Roman" w:cs="Times New Roman"/>
          <w:b/>
          <w:bCs/>
          <w:sz w:val="26"/>
          <w:szCs w:val="26"/>
        </w:rPr>
      </w:pPr>
    </w:p>
    <w:p w14:paraId="76F3EB93" w14:textId="7595E4F2" w:rsidR="008357C8" w:rsidRPr="0046596F" w:rsidRDefault="00F84ED8">
      <w:pPr>
        <w:tabs>
          <w:tab w:val="left" w:pos="7308"/>
        </w:tabs>
        <w:spacing w:line="360" w:lineRule="auto"/>
        <w:rPr>
          <w:rFonts w:ascii="Times New Roman" w:hAnsi="Times New Roman" w:cs="Times New Roman"/>
          <w:sz w:val="24"/>
          <w:szCs w:val="24"/>
          <w:rPrChange w:id="181" w:author="Nandana Ajoy" w:date="2022-01-16T22:27:00Z">
            <w:rPr>
              <w:rFonts w:ascii="Times New Roman" w:hAnsi="Times New Roman" w:cs="Times New Roman"/>
              <w:sz w:val="26"/>
              <w:szCs w:val="26"/>
            </w:rPr>
          </w:rPrChange>
        </w:rPr>
        <w:pPrChange w:id="182" w:author="Nandana Ajoy" w:date="2022-01-16T22:27:00Z">
          <w:pPr>
            <w:tabs>
              <w:tab w:val="left" w:pos="7308"/>
            </w:tabs>
          </w:pPr>
        </w:pPrChange>
      </w:pPr>
      <w:ins w:id="183" w:author="Nandana Ajoy" w:date="2022-01-16T22:15:00Z">
        <w:r w:rsidRPr="0046596F">
          <w:rPr>
            <w:rFonts w:ascii="Times New Roman" w:hAnsi="Times New Roman" w:cs="Times New Roman"/>
            <w:sz w:val="24"/>
            <w:szCs w:val="24"/>
            <w:rPrChange w:id="184" w:author="Nandana Ajoy" w:date="2022-01-16T22:27:00Z">
              <w:rPr>
                <w:rFonts w:ascii="Times New Roman" w:hAnsi="Times New Roman" w:cs="Times New Roman"/>
                <w:sz w:val="26"/>
                <w:szCs w:val="26"/>
              </w:rPr>
            </w:rPrChange>
          </w:rPr>
          <w:t xml:space="preserve">The Gas detection system has been simulated and tested in Tinker CAD simulation </w:t>
        </w:r>
      </w:ins>
      <w:ins w:id="185" w:author="Nandana Ajoy" w:date="2022-01-16T22:16:00Z">
        <w:r w:rsidRPr="0046596F">
          <w:rPr>
            <w:rFonts w:ascii="Times New Roman" w:hAnsi="Times New Roman" w:cs="Times New Roman"/>
            <w:sz w:val="24"/>
            <w:szCs w:val="24"/>
            <w:rPrChange w:id="186" w:author="Nandana Ajoy" w:date="2022-01-16T22:27:00Z">
              <w:rPr>
                <w:rFonts w:ascii="Times New Roman" w:hAnsi="Times New Roman" w:cs="Times New Roman"/>
                <w:sz w:val="26"/>
                <w:szCs w:val="26"/>
              </w:rPr>
            </w:rPrChange>
          </w:rPr>
          <w:t>environment setup and following results has been observed.</w:t>
        </w:r>
      </w:ins>
    </w:p>
    <w:p w14:paraId="4D733949" w14:textId="17F3703D" w:rsidR="00D312A9" w:rsidRPr="0046596F" w:rsidRDefault="00B26E3F" w:rsidP="0046596F">
      <w:pPr>
        <w:pStyle w:val="ListParagraph"/>
        <w:numPr>
          <w:ilvl w:val="0"/>
          <w:numId w:val="3"/>
        </w:numPr>
        <w:tabs>
          <w:tab w:val="left" w:pos="7308"/>
        </w:tabs>
        <w:spacing w:line="360" w:lineRule="auto"/>
        <w:rPr>
          <w:ins w:id="187" w:author="Nandana Ajoy" w:date="2022-01-16T22:18:00Z"/>
          <w:rFonts w:ascii="Times New Roman" w:hAnsi="Times New Roman" w:cs="Times New Roman"/>
          <w:sz w:val="24"/>
          <w:szCs w:val="24"/>
        </w:rPr>
      </w:pPr>
      <w:r w:rsidRPr="0046596F">
        <w:rPr>
          <w:rFonts w:ascii="Times New Roman" w:hAnsi="Times New Roman" w:cs="Times New Roman"/>
          <w:sz w:val="24"/>
          <w:szCs w:val="24"/>
        </w:rPr>
        <w:t>Gas detection system successfully detected LPG leakage.</w:t>
      </w:r>
    </w:p>
    <w:p w14:paraId="270672DB" w14:textId="02F38273" w:rsidR="00F84ED8" w:rsidRPr="0046596F" w:rsidRDefault="00F84ED8" w:rsidP="0046596F">
      <w:pPr>
        <w:pStyle w:val="ListParagraph"/>
        <w:numPr>
          <w:ilvl w:val="0"/>
          <w:numId w:val="3"/>
        </w:numPr>
        <w:tabs>
          <w:tab w:val="left" w:pos="7308"/>
        </w:tabs>
        <w:spacing w:line="360" w:lineRule="auto"/>
        <w:rPr>
          <w:rFonts w:ascii="Times New Roman" w:hAnsi="Times New Roman" w:cs="Times New Roman"/>
          <w:sz w:val="24"/>
          <w:szCs w:val="24"/>
        </w:rPr>
      </w:pPr>
      <w:ins w:id="188" w:author="Nandana Ajoy" w:date="2022-01-16T22:18:00Z">
        <w:r w:rsidRPr="0046596F">
          <w:rPr>
            <w:rFonts w:ascii="Times New Roman" w:hAnsi="Times New Roman" w:cs="Times New Roman"/>
            <w:sz w:val="24"/>
            <w:szCs w:val="24"/>
          </w:rPr>
          <w:t>Only Green LED</w:t>
        </w:r>
      </w:ins>
      <w:ins w:id="189" w:author="Nandana Ajoy" w:date="2022-01-16T22:19:00Z">
        <w:r w:rsidRPr="0046596F">
          <w:rPr>
            <w:rFonts w:ascii="Times New Roman" w:hAnsi="Times New Roman" w:cs="Times New Roman"/>
            <w:sz w:val="24"/>
            <w:szCs w:val="24"/>
          </w:rPr>
          <w:t xml:space="preserve"> (Power ON LED)</w:t>
        </w:r>
      </w:ins>
      <w:ins w:id="190" w:author="Nandana Ajoy" w:date="2022-01-16T22:18:00Z">
        <w:r w:rsidRPr="0046596F">
          <w:rPr>
            <w:rFonts w:ascii="Times New Roman" w:hAnsi="Times New Roman" w:cs="Times New Roman"/>
            <w:sz w:val="24"/>
            <w:szCs w:val="24"/>
          </w:rPr>
          <w:t xml:space="preserve"> has been glowing</w:t>
        </w:r>
      </w:ins>
      <w:ins w:id="191" w:author="Nandana Ajoy" w:date="2022-01-16T22:20:00Z">
        <w:r w:rsidR="00766093" w:rsidRPr="0046596F">
          <w:rPr>
            <w:rFonts w:ascii="Times New Roman" w:hAnsi="Times New Roman" w:cs="Times New Roman"/>
            <w:sz w:val="24"/>
            <w:szCs w:val="24"/>
          </w:rPr>
          <w:t>,</w:t>
        </w:r>
      </w:ins>
      <w:ins w:id="192" w:author="Nandana Ajoy" w:date="2022-01-16T22:18:00Z">
        <w:r w:rsidRPr="0046596F">
          <w:rPr>
            <w:rFonts w:ascii="Times New Roman" w:hAnsi="Times New Roman" w:cs="Times New Roman"/>
            <w:sz w:val="24"/>
            <w:szCs w:val="24"/>
          </w:rPr>
          <w:t xml:space="preserve"> when the circuit is powered ON and no gas concentration </w:t>
        </w:r>
      </w:ins>
      <w:ins w:id="193" w:author="Nandana Ajoy" w:date="2022-01-16T22:20:00Z">
        <w:r w:rsidR="00766093" w:rsidRPr="0046596F">
          <w:rPr>
            <w:rFonts w:ascii="Times New Roman" w:hAnsi="Times New Roman" w:cs="Times New Roman"/>
            <w:sz w:val="24"/>
            <w:szCs w:val="24"/>
          </w:rPr>
          <w:t xml:space="preserve">is </w:t>
        </w:r>
      </w:ins>
      <w:ins w:id="194" w:author="Nandana Ajoy" w:date="2022-01-16T22:19:00Z">
        <w:r w:rsidRPr="0046596F">
          <w:rPr>
            <w:rFonts w:ascii="Times New Roman" w:hAnsi="Times New Roman" w:cs="Times New Roman"/>
            <w:sz w:val="24"/>
            <w:szCs w:val="24"/>
          </w:rPr>
          <w:t>present</w:t>
        </w:r>
      </w:ins>
    </w:p>
    <w:p w14:paraId="4E5AACC1" w14:textId="223DD24F" w:rsidR="003232E8" w:rsidRPr="0046596F" w:rsidRDefault="00D312A9" w:rsidP="0046596F">
      <w:pPr>
        <w:pStyle w:val="ListParagraph"/>
        <w:numPr>
          <w:ilvl w:val="0"/>
          <w:numId w:val="3"/>
        </w:numPr>
        <w:tabs>
          <w:tab w:val="left" w:pos="7308"/>
        </w:tabs>
        <w:spacing w:line="360" w:lineRule="auto"/>
        <w:rPr>
          <w:rFonts w:ascii="Times New Roman" w:hAnsi="Times New Roman" w:cs="Times New Roman"/>
          <w:sz w:val="24"/>
          <w:szCs w:val="24"/>
        </w:rPr>
      </w:pPr>
      <w:r w:rsidRPr="0046596F">
        <w:rPr>
          <w:rFonts w:ascii="Times New Roman" w:hAnsi="Times New Roman" w:cs="Times New Roman"/>
          <w:sz w:val="24"/>
          <w:szCs w:val="24"/>
        </w:rPr>
        <w:t>The yellow LED glows when there is low concentration of LPG in the area surrounding the gas detection system.</w:t>
      </w:r>
    </w:p>
    <w:p w14:paraId="38B9F4EB" w14:textId="40E79105" w:rsidR="00D312A9" w:rsidRPr="0046596F" w:rsidRDefault="00D312A9" w:rsidP="0046596F">
      <w:pPr>
        <w:pStyle w:val="ListParagraph"/>
        <w:numPr>
          <w:ilvl w:val="0"/>
          <w:numId w:val="3"/>
        </w:numPr>
        <w:tabs>
          <w:tab w:val="left" w:pos="7308"/>
        </w:tabs>
        <w:spacing w:line="360" w:lineRule="auto"/>
        <w:rPr>
          <w:rFonts w:ascii="Times New Roman" w:hAnsi="Times New Roman" w:cs="Times New Roman"/>
          <w:sz w:val="24"/>
          <w:szCs w:val="24"/>
        </w:rPr>
      </w:pPr>
      <w:r w:rsidRPr="0046596F">
        <w:rPr>
          <w:rFonts w:ascii="Times New Roman" w:hAnsi="Times New Roman" w:cs="Times New Roman"/>
          <w:sz w:val="24"/>
          <w:szCs w:val="24"/>
        </w:rPr>
        <w:t>The orange LED glows when there is medium concentration of LPG.</w:t>
      </w:r>
    </w:p>
    <w:p w14:paraId="55ED4300" w14:textId="64A23973" w:rsidR="00D312A9" w:rsidRPr="0046596F" w:rsidRDefault="00D312A9" w:rsidP="0046596F">
      <w:pPr>
        <w:pStyle w:val="ListParagraph"/>
        <w:numPr>
          <w:ilvl w:val="0"/>
          <w:numId w:val="3"/>
        </w:numPr>
        <w:tabs>
          <w:tab w:val="left" w:pos="7308"/>
        </w:tabs>
        <w:spacing w:line="360" w:lineRule="auto"/>
        <w:rPr>
          <w:rFonts w:ascii="Times New Roman" w:hAnsi="Times New Roman" w:cs="Times New Roman"/>
          <w:sz w:val="24"/>
          <w:szCs w:val="24"/>
        </w:rPr>
      </w:pPr>
      <w:del w:id="195" w:author="Nandana Ajoy" w:date="2022-01-16T22:20:00Z">
        <w:r w:rsidRPr="0046596F" w:rsidDel="00766093">
          <w:rPr>
            <w:rFonts w:ascii="Times New Roman" w:hAnsi="Times New Roman" w:cs="Times New Roman"/>
            <w:sz w:val="24"/>
            <w:szCs w:val="24"/>
          </w:rPr>
          <w:delText>And the r</w:delText>
        </w:r>
      </w:del>
      <w:ins w:id="196" w:author="Nandana Ajoy" w:date="2022-01-16T22:20:00Z">
        <w:r w:rsidR="00766093" w:rsidRPr="0046596F">
          <w:rPr>
            <w:rFonts w:ascii="Times New Roman" w:hAnsi="Times New Roman" w:cs="Times New Roman"/>
            <w:sz w:val="24"/>
            <w:szCs w:val="24"/>
          </w:rPr>
          <w:t>R</w:t>
        </w:r>
      </w:ins>
      <w:r w:rsidRPr="0046596F">
        <w:rPr>
          <w:rFonts w:ascii="Times New Roman" w:hAnsi="Times New Roman" w:cs="Times New Roman"/>
          <w:sz w:val="24"/>
          <w:szCs w:val="24"/>
        </w:rPr>
        <w:t>ed LED glows when there is a very high concentration of LPG.</w:t>
      </w:r>
    </w:p>
    <w:p w14:paraId="490A3850" w14:textId="77777777" w:rsidR="00A5427F" w:rsidRPr="00A5427F" w:rsidRDefault="00A5427F" w:rsidP="00A5427F">
      <w:pPr>
        <w:tabs>
          <w:tab w:val="left" w:pos="7308"/>
        </w:tabs>
        <w:spacing w:line="360" w:lineRule="auto"/>
        <w:rPr>
          <w:rFonts w:ascii="Times New Roman" w:hAnsi="Times New Roman" w:cs="Times New Roman"/>
          <w:sz w:val="24"/>
          <w:szCs w:val="24"/>
        </w:rPr>
      </w:pPr>
    </w:p>
    <w:p w14:paraId="5C5761D3" w14:textId="146029C4" w:rsidR="00D312A9" w:rsidRPr="00B26E3F" w:rsidRDefault="00D312A9" w:rsidP="00B26E3F">
      <w:pPr>
        <w:tabs>
          <w:tab w:val="left" w:pos="7308"/>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82D6F46" w14:textId="0212C3E6" w:rsidR="003232E8" w:rsidRDefault="003232E8" w:rsidP="005C5363">
      <w:pPr>
        <w:tabs>
          <w:tab w:val="left" w:pos="7308"/>
        </w:tabs>
        <w:rPr>
          <w:rFonts w:ascii="Times New Roman" w:hAnsi="Times New Roman" w:cs="Times New Roman"/>
          <w:sz w:val="26"/>
          <w:szCs w:val="26"/>
        </w:rPr>
      </w:pPr>
    </w:p>
    <w:p w14:paraId="24F1FE96" w14:textId="72C08487" w:rsidR="003232E8" w:rsidRDefault="003232E8" w:rsidP="005C5363">
      <w:pPr>
        <w:tabs>
          <w:tab w:val="left" w:pos="7308"/>
        </w:tabs>
        <w:rPr>
          <w:rFonts w:ascii="Times New Roman" w:hAnsi="Times New Roman" w:cs="Times New Roman"/>
          <w:sz w:val="26"/>
          <w:szCs w:val="26"/>
        </w:rPr>
      </w:pPr>
    </w:p>
    <w:p w14:paraId="5EA91D30" w14:textId="18D194E1" w:rsidR="003232E8" w:rsidRDefault="003232E8" w:rsidP="005C5363">
      <w:pPr>
        <w:tabs>
          <w:tab w:val="left" w:pos="7308"/>
        </w:tabs>
        <w:rPr>
          <w:rFonts w:ascii="Times New Roman" w:hAnsi="Times New Roman" w:cs="Times New Roman"/>
          <w:sz w:val="26"/>
          <w:szCs w:val="26"/>
        </w:rPr>
      </w:pPr>
    </w:p>
    <w:p w14:paraId="3B49386E" w14:textId="0306B2C0" w:rsidR="003232E8" w:rsidRDefault="003232E8" w:rsidP="005C5363">
      <w:pPr>
        <w:tabs>
          <w:tab w:val="left" w:pos="7308"/>
        </w:tabs>
        <w:rPr>
          <w:rFonts w:ascii="Times New Roman" w:hAnsi="Times New Roman" w:cs="Times New Roman"/>
          <w:sz w:val="26"/>
          <w:szCs w:val="26"/>
        </w:rPr>
      </w:pPr>
    </w:p>
    <w:p w14:paraId="33041A9C" w14:textId="3F7DA89E" w:rsidR="003232E8" w:rsidRDefault="003232E8" w:rsidP="005C5363">
      <w:pPr>
        <w:tabs>
          <w:tab w:val="left" w:pos="7308"/>
        </w:tabs>
        <w:rPr>
          <w:rFonts w:ascii="Times New Roman" w:hAnsi="Times New Roman" w:cs="Times New Roman"/>
          <w:sz w:val="26"/>
          <w:szCs w:val="26"/>
        </w:rPr>
      </w:pPr>
    </w:p>
    <w:p w14:paraId="52BA8CFD" w14:textId="59BFACB6" w:rsidR="003232E8" w:rsidRDefault="003232E8" w:rsidP="005C5363">
      <w:pPr>
        <w:tabs>
          <w:tab w:val="left" w:pos="7308"/>
        </w:tabs>
        <w:rPr>
          <w:rFonts w:ascii="Times New Roman" w:hAnsi="Times New Roman" w:cs="Times New Roman"/>
          <w:sz w:val="26"/>
          <w:szCs w:val="26"/>
        </w:rPr>
      </w:pPr>
    </w:p>
    <w:p w14:paraId="4CDF5774" w14:textId="7D49AB62" w:rsidR="003232E8" w:rsidRDefault="003232E8" w:rsidP="005C5363">
      <w:pPr>
        <w:tabs>
          <w:tab w:val="left" w:pos="7308"/>
        </w:tabs>
        <w:rPr>
          <w:rFonts w:ascii="Times New Roman" w:hAnsi="Times New Roman" w:cs="Times New Roman"/>
          <w:sz w:val="26"/>
          <w:szCs w:val="26"/>
        </w:rPr>
      </w:pPr>
      <w:r>
        <w:rPr>
          <w:rFonts w:ascii="Times New Roman" w:hAnsi="Times New Roman" w:cs="Times New Roman"/>
          <w:sz w:val="26"/>
          <w:szCs w:val="26"/>
        </w:rPr>
        <w:t xml:space="preserve">                          </w:t>
      </w:r>
    </w:p>
    <w:p w14:paraId="0E40C13F" w14:textId="65423E10" w:rsidR="003232E8" w:rsidRDefault="003232E8" w:rsidP="005C5363">
      <w:pPr>
        <w:tabs>
          <w:tab w:val="left" w:pos="7308"/>
        </w:tabs>
        <w:rPr>
          <w:rFonts w:ascii="Times New Roman" w:hAnsi="Times New Roman" w:cs="Times New Roman"/>
          <w:sz w:val="26"/>
          <w:szCs w:val="26"/>
        </w:rPr>
      </w:pPr>
    </w:p>
    <w:p w14:paraId="3953E426" w14:textId="626454B4" w:rsidR="003232E8" w:rsidRDefault="003232E8" w:rsidP="005C5363">
      <w:pPr>
        <w:tabs>
          <w:tab w:val="left" w:pos="7308"/>
        </w:tabs>
        <w:rPr>
          <w:rFonts w:ascii="Times New Roman" w:hAnsi="Times New Roman" w:cs="Times New Roman"/>
          <w:sz w:val="26"/>
          <w:szCs w:val="26"/>
        </w:rPr>
      </w:pPr>
    </w:p>
    <w:p w14:paraId="3E12617F" w14:textId="62331263" w:rsidR="003232E8" w:rsidRDefault="003232E8" w:rsidP="005C5363">
      <w:pPr>
        <w:tabs>
          <w:tab w:val="left" w:pos="7308"/>
        </w:tabs>
        <w:rPr>
          <w:rFonts w:ascii="Times New Roman" w:hAnsi="Times New Roman" w:cs="Times New Roman"/>
          <w:sz w:val="26"/>
          <w:szCs w:val="26"/>
        </w:rPr>
      </w:pPr>
    </w:p>
    <w:p w14:paraId="5C554438" w14:textId="4E26F388" w:rsidR="003232E8" w:rsidRDefault="003232E8" w:rsidP="005C5363">
      <w:pPr>
        <w:tabs>
          <w:tab w:val="left" w:pos="7308"/>
        </w:tabs>
        <w:rPr>
          <w:rFonts w:ascii="Times New Roman" w:hAnsi="Times New Roman" w:cs="Times New Roman"/>
          <w:sz w:val="26"/>
          <w:szCs w:val="26"/>
        </w:rPr>
      </w:pPr>
    </w:p>
    <w:p w14:paraId="4759846B" w14:textId="5039D8CF" w:rsidR="003232E8" w:rsidRDefault="003232E8" w:rsidP="005C5363">
      <w:pPr>
        <w:tabs>
          <w:tab w:val="left" w:pos="7308"/>
        </w:tabs>
        <w:rPr>
          <w:rFonts w:ascii="Times New Roman" w:hAnsi="Times New Roman" w:cs="Times New Roman"/>
          <w:sz w:val="26"/>
          <w:szCs w:val="26"/>
        </w:rPr>
      </w:pPr>
    </w:p>
    <w:p w14:paraId="563F522B" w14:textId="564014B6" w:rsidR="003232E8" w:rsidRDefault="003232E8" w:rsidP="005C5363">
      <w:pPr>
        <w:tabs>
          <w:tab w:val="left" w:pos="7308"/>
        </w:tabs>
        <w:rPr>
          <w:rFonts w:ascii="Times New Roman" w:hAnsi="Times New Roman" w:cs="Times New Roman"/>
          <w:sz w:val="26"/>
          <w:szCs w:val="26"/>
        </w:rPr>
      </w:pPr>
    </w:p>
    <w:p w14:paraId="736762D4" w14:textId="6047619D" w:rsidR="003232E8" w:rsidRDefault="003232E8" w:rsidP="005C5363">
      <w:pPr>
        <w:tabs>
          <w:tab w:val="left" w:pos="7308"/>
        </w:tabs>
        <w:rPr>
          <w:rFonts w:ascii="Times New Roman" w:hAnsi="Times New Roman" w:cs="Times New Roman"/>
          <w:sz w:val="26"/>
          <w:szCs w:val="26"/>
        </w:rPr>
      </w:pPr>
    </w:p>
    <w:p w14:paraId="2D78B4F4" w14:textId="0AC2C438" w:rsidR="003232E8" w:rsidRDefault="003232E8" w:rsidP="005C5363">
      <w:pPr>
        <w:tabs>
          <w:tab w:val="left" w:pos="7308"/>
        </w:tabs>
        <w:rPr>
          <w:rFonts w:ascii="Times New Roman" w:hAnsi="Times New Roman" w:cs="Times New Roman"/>
          <w:sz w:val="26"/>
          <w:szCs w:val="26"/>
        </w:rPr>
      </w:pPr>
    </w:p>
    <w:p w14:paraId="6CEE4812" w14:textId="5844DB80" w:rsidR="003232E8" w:rsidDel="00766093" w:rsidRDefault="003232E8" w:rsidP="005C5363">
      <w:pPr>
        <w:tabs>
          <w:tab w:val="left" w:pos="7308"/>
        </w:tabs>
        <w:rPr>
          <w:del w:id="197" w:author="Nandana Ajoy" w:date="2022-01-16T22:20:00Z"/>
          <w:rFonts w:ascii="Times New Roman" w:hAnsi="Times New Roman" w:cs="Times New Roman"/>
          <w:sz w:val="26"/>
          <w:szCs w:val="26"/>
        </w:rPr>
      </w:pPr>
    </w:p>
    <w:p w14:paraId="6CD57039" w14:textId="7E245175" w:rsidR="003232E8" w:rsidDel="00766093" w:rsidRDefault="003232E8" w:rsidP="005C5363">
      <w:pPr>
        <w:tabs>
          <w:tab w:val="left" w:pos="7308"/>
        </w:tabs>
        <w:rPr>
          <w:del w:id="198" w:author="Nandana Ajoy" w:date="2022-01-16T22:20:00Z"/>
          <w:rFonts w:ascii="Times New Roman" w:hAnsi="Times New Roman" w:cs="Times New Roman"/>
          <w:sz w:val="26"/>
          <w:szCs w:val="26"/>
        </w:rPr>
      </w:pPr>
    </w:p>
    <w:p w14:paraId="3737A2D8" w14:textId="6C6F0CD6" w:rsidR="003232E8" w:rsidRDefault="003232E8" w:rsidP="005C5363">
      <w:pPr>
        <w:tabs>
          <w:tab w:val="left" w:pos="7308"/>
        </w:tabs>
        <w:rPr>
          <w:rFonts w:ascii="Times New Roman" w:hAnsi="Times New Roman" w:cs="Times New Roman"/>
          <w:sz w:val="26"/>
          <w:szCs w:val="26"/>
        </w:rPr>
      </w:pPr>
    </w:p>
    <w:p w14:paraId="6EB7A7E1" w14:textId="3461E7D6" w:rsidR="003232E8" w:rsidRDefault="003232E8" w:rsidP="00C51B61">
      <w:pPr>
        <w:tabs>
          <w:tab w:val="left" w:pos="7308"/>
        </w:tabs>
        <w:jc w:val="center"/>
        <w:rPr>
          <w:rFonts w:ascii="Times New Roman" w:hAnsi="Times New Roman" w:cs="Times New Roman"/>
          <w:b/>
          <w:bCs/>
          <w:sz w:val="26"/>
          <w:szCs w:val="26"/>
        </w:rPr>
      </w:pPr>
      <w:r w:rsidRPr="003232E8">
        <w:rPr>
          <w:rFonts w:ascii="Times New Roman" w:hAnsi="Times New Roman" w:cs="Times New Roman"/>
          <w:b/>
          <w:bCs/>
          <w:sz w:val="26"/>
          <w:szCs w:val="26"/>
        </w:rPr>
        <w:t>CONCLUSION</w:t>
      </w:r>
    </w:p>
    <w:p w14:paraId="49A2523E" w14:textId="7339EA50" w:rsidR="003232E8" w:rsidRDefault="003232E8" w:rsidP="003232E8">
      <w:pPr>
        <w:tabs>
          <w:tab w:val="left" w:pos="7308"/>
        </w:tabs>
        <w:jc w:val="center"/>
        <w:rPr>
          <w:rFonts w:ascii="Times New Roman" w:hAnsi="Times New Roman" w:cs="Times New Roman"/>
          <w:b/>
          <w:bCs/>
          <w:sz w:val="26"/>
          <w:szCs w:val="26"/>
        </w:rPr>
      </w:pPr>
    </w:p>
    <w:p w14:paraId="1C28FA74" w14:textId="77777777" w:rsidR="006C19D3" w:rsidRDefault="00431AB2" w:rsidP="00431AB2">
      <w:pPr>
        <w:tabs>
          <w:tab w:val="left" w:pos="7308"/>
        </w:tabs>
        <w:spacing w:line="360" w:lineRule="auto"/>
        <w:rPr>
          <w:rFonts w:ascii="Times New Roman" w:hAnsi="Times New Roman" w:cs="Times New Roman"/>
          <w:color w:val="000000"/>
          <w:sz w:val="24"/>
          <w:szCs w:val="24"/>
          <w:shd w:val="clear" w:color="auto" w:fill="FFFFFF"/>
        </w:rPr>
      </w:pPr>
      <w:r w:rsidRPr="00431AB2">
        <w:rPr>
          <w:rFonts w:ascii="Times New Roman" w:hAnsi="Times New Roman" w:cs="Times New Roman"/>
          <w:color w:val="000000"/>
          <w:sz w:val="24"/>
          <w:szCs w:val="24"/>
          <w:shd w:val="clear" w:color="auto" w:fill="FFFFFF"/>
        </w:rPr>
        <w:t xml:space="preserve">The sensor employed is capable to monitor, identify and </w:t>
      </w:r>
      <w:r>
        <w:rPr>
          <w:rFonts w:ascii="Times New Roman" w:hAnsi="Times New Roman" w:cs="Times New Roman"/>
          <w:color w:val="000000"/>
          <w:sz w:val="24"/>
          <w:szCs w:val="24"/>
          <w:shd w:val="clear" w:color="auto" w:fill="FFFFFF"/>
        </w:rPr>
        <w:t>alert us about the leakage</w:t>
      </w:r>
      <w:r w:rsidRPr="00431AB2">
        <w:rPr>
          <w:rFonts w:ascii="Times New Roman" w:hAnsi="Times New Roman" w:cs="Times New Roman"/>
          <w:color w:val="000000"/>
          <w:sz w:val="24"/>
          <w:szCs w:val="24"/>
          <w:shd w:val="clear" w:color="auto" w:fill="FFFFFF"/>
        </w:rPr>
        <w:t xml:space="preserve">. This device may be easily placed into an alert device or an LPG display indicator for extra advantages. It is a low cost but extremely efficient device for detecting gas leakage and may play a key role in avoiding </w:t>
      </w:r>
      <w:r w:rsidR="006C19D3">
        <w:rPr>
          <w:rFonts w:ascii="Times New Roman" w:hAnsi="Times New Roman" w:cs="Times New Roman"/>
          <w:color w:val="000000"/>
          <w:sz w:val="24"/>
          <w:szCs w:val="24"/>
          <w:shd w:val="clear" w:color="auto" w:fill="FFFFFF"/>
        </w:rPr>
        <w:t xml:space="preserve">any sort of </w:t>
      </w:r>
      <w:r w:rsidRPr="00431AB2">
        <w:rPr>
          <w:rFonts w:ascii="Times New Roman" w:hAnsi="Times New Roman" w:cs="Times New Roman"/>
          <w:color w:val="000000"/>
          <w:sz w:val="24"/>
          <w:szCs w:val="24"/>
          <w:shd w:val="clear" w:color="auto" w:fill="FFFFFF"/>
        </w:rPr>
        <w:t>explo</w:t>
      </w:r>
      <w:r w:rsidR="006C19D3">
        <w:rPr>
          <w:rFonts w:ascii="Times New Roman" w:hAnsi="Times New Roman" w:cs="Times New Roman"/>
          <w:color w:val="000000"/>
          <w:sz w:val="24"/>
          <w:szCs w:val="24"/>
          <w:shd w:val="clear" w:color="auto" w:fill="FFFFFF"/>
        </w:rPr>
        <w:t>sion due to the leakage</w:t>
      </w:r>
      <w:r w:rsidRPr="00431AB2">
        <w:rPr>
          <w:rFonts w:ascii="Times New Roman" w:hAnsi="Times New Roman" w:cs="Times New Roman"/>
          <w:color w:val="000000"/>
          <w:sz w:val="24"/>
          <w:szCs w:val="24"/>
          <w:shd w:val="clear" w:color="auto" w:fill="FFFFFF"/>
        </w:rPr>
        <w:t xml:space="preserve">. </w:t>
      </w:r>
    </w:p>
    <w:p w14:paraId="37CA8CC7" w14:textId="2718C910" w:rsidR="005C5363" w:rsidRPr="00431AB2" w:rsidRDefault="00431AB2" w:rsidP="00431AB2">
      <w:pPr>
        <w:tabs>
          <w:tab w:val="left" w:pos="7308"/>
        </w:tabs>
        <w:spacing w:line="360" w:lineRule="auto"/>
        <w:rPr>
          <w:rFonts w:ascii="Times New Roman" w:hAnsi="Times New Roman" w:cs="Times New Roman"/>
          <w:sz w:val="24"/>
          <w:szCs w:val="24"/>
        </w:rPr>
      </w:pPr>
      <w:r w:rsidRPr="00431AB2">
        <w:rPr>
          <w:rFonts w:ascii="Times New Roman" w:hAnsi="Times New Roman" w:cs="Times New Roman"/>
          <w:color w:val="000000"/>
          <w:sz w:val="24"/>
          <w:szCs w:val="24"/>
          <w:shd w:val="clear" w:color="auto" w:fill="FFFFFF"/>
        </w:rPr>
        <w:t xml:space="preserve">The major aim of this effort is to maintain </w:t>
      </w:r>
      <w:del w:id="199" w:author="Nandana Ajoy" w:date="2022-01-16T22:21:00Z">
        <w:r w:rsidRPr="00431AB2" w:rsidDel="00766093">
          <w:rPr>
            <w:rFonts w:ascii="Times New Roman" w:hAnsi="Times New Roman" w:cs="Times New Roman"/>
            <w:color w:val="000000"/>
            <w:sz w:val="24"/>
            <w:szCs w:val="24"/>
            <w:shd w:val="clear" w:color="auto" w:fill="FFFFFF"/>
          </w:rPr>
          <w:delText xml:space="preserve">security </w:delText>
        </w:r>
      </w:del>
      <w:ins w:id="200" w:author="Nandana Ajoy" w:date="2022-01-16T22:21:00Z">
        <w:r w:rsidR="00766093">
          <w:rPr>
            <w:rFonts w:ascii="Times New Roman" w:hAnsi="Times New Roman" w:cs="Times New Roman"/>
            <w:color w:val="000000"/>
            <w:sz w:val="24"/>
            <w:szCs w:val="24"/>
            <w:shd w:val="clear" w:color="auto" w:fill="FFFFFF"/>
          </w:rPr>
          <w:t>safety</w:t>
        </w:r>
        <w:r w:rsidR="00766093" w:rsidRPr="00431AB2">
          <w:rPr>
            <w:rFonts w:ascii="Times New Roman" w:hAnsi="Times New Roman" w:cs="Times New Roman"/>
            <w:color w:val="000000"/>
            <w:sz w:val="24"/>
            <w:szCs w:val="24"/>
            <w:shd w:val="clear" w:color="auto" w:fill="FFFFFF"/>
          </w:rPr>
          <w:t xml:space="preserve"> </w:t>
        </w:r>
      </w:ins>
      <w:r w:rsidRPr="00431AB2">
        <w:rPr>
          <w:rFonts w:ascii="Times New Roman" w:hAnsi="Times New Roman" w:cs="Times New Roman"/>
          <w:color w:val="000000"/>
          <w:sz w:val="24"/>
          <w:szCs w:val="24"/>
          <w:shd w:val="clear" w:color="auto" w:fill="FFFFFF"/>
        </w:rPr>
        <w:t>and to make it simpler to reserve gases and detect leaks to prevent tragedies caused by carelessness.</w:t>
      </w:r>
    </w:p>
    <w:p w14:paraId="19F1785D" w14:textId="5FA34500" w:rsidR="005C5363" w:rsidRDefault="005C5363" w:rsidP="005C5363">
      <w:pPr>
        <w:tabs>
          <w:tab w:val="left" w:pos="7308"/>
        </w:tabs>
        <w:rPr>
          <w:rFonts w:ascii="Times New Roman" w:hAnsi="Times New Roman" w:cs="Times New Roman"/>
          <w:sz w:val="26"/>
          <w:szCs w:val="26"/>
        </w:rPr>
      </w:pPr>
    </w:p>
    <w:p w14:paraId="159AFA34" w14:textId="757D5143" w:rsidR="005C5363" w:rsidRDefault="005C5363" w:rsidP="005C5363">
      <w:pPr>
        <w:tabs>
          <w:tab w:val="left" w:pos="7308"/>
        </w:tabs>
        <w:rPr>
          <w:rFonts w:ascii="Times New Roman" w:hAnsi="Times New Roman" w:cs="Times New Roman"/>
          <w:sz w:val="26"/>
          <w:szCs w:val="26"/>
        </w:rPr>
      </w:pPr>
    </w:p>
    <w:p w14:paraId="63A37644" w14:textId="10FD0385" w:rsidR="005C5363" w:rsidRPr="00F05F37" w:rsidRDefault="005C5363" w:rsidP="005C5363">
      <w:pPr>
        <w:tabs>
          <w:tab w:val="left" w:pos="7308"/>
        </w:tabs>
        <w:rPr>
          <w:rFonts w:ascii="Times New Roman" w:hAnsi="Times New Roman" w:cs="Times New Roman"/>
          <w:b/>
          <w:bCs/>
          <w:sz w:val="26"/>
          <w:szCs w:val="26"/>
        </w:rPr>
      </w:pPr>
    </w:p>
    <w:p w14:paraId="7B8D6801" w14:textId="3EC9FBC5" w:rsidR="005C5363" w:rsidRDefault="00F05F37" w:rsidP="00F05F37">
      <w:pPr>
        <w:tabs>
          <w:tab w:val="left" w:pos="7308"/>
        </w:tabs>
        <w:jc w:val="center"/>
        <w:rPr>
          <w:rFonts w:ascii="Times New Roman" w:hAnsi="Times New Roman" w:cs="Times New Roman"/>
          <w:b/>
          <w:bCs/>
          <w:sz w:val="26"/>
          <w:szCs w:val="26"/>
        </w:rPr>
      </w:pPr>
      <w:r w:rsidRPr="00F05F37">
        <w:rPr>
          <w:rFonts w:ascii="Times New Roman" w:hAnsi="Times New Roman" w:cs="Times New Roman"/>
          <w:b/>
          <w:bCs/>
          <w:sz w:val="26"/>
          <w:szCs w:val="26"/>
        </w:rPr>
        <w:t>REFERENCES</w:t>
      </w:r>
    </w:p>
    <w:p w14:paraId="6A92DA08" w14:textId="13D8A1FE" w:rsidR="00BF58CC" w:rsidRDefault="00BF58CC" w:rsidP="00BF58CC">
      <w:pPr>
        <w:tabs>
          <w:tab w:val="left" w:pos="7308"/>
        </w:tabs>
        <w:rPr>
          <w:rFonts w:ascii="Times New Roman" w:hAnsi="Times New Roman" w:cs="Times New Roman"/>
          <w:b/>
          <w:bCs/>
          <w:sz w:val="26"/>
          <w:szCs w:val="26"/>
        </w:rPr>
      </w:pPr>
      <w:r>
        <w:rPr>
          <w:rFonts w:ascii="Times New Roman" w:hAnsi="Times New Roman" w:cs="Times New Roman"/>
          <w:b/>
          <w:bCs/>
          <w:sz w:val="26"/>
          <w:szCs w:val="26"/>
        </w:rPr>
        <w:t xml:space="preserve"> </w:t>
      </w:r>
    </w:p>
    <w:p w14:paraId="78CB4368" w14:textId="0C915C28" w:rsidR="00C51B61" w:rsidRDefault="0049334E" w:rsidP="00BF58CC">
      <w:pPr>
        <w:tabs>
          <w:tab w:val="left" w:pos="7308"/>
        </w:tabs>
        <w:rPr>
          <w:rFonts w:ascii="Times New Roman" w:hAnsi="Times New Roman" w:cs="Times New Roman"/>
          <w:sz w:val="26"/>
          <w:szCs w:val="26"/>
        </w:rPr>
      </w:pPr>
      <w:r>
        <w:fldChar w:fldCharType="begin"/>
      </w:r>
      <w:r>
        <w:instrText xml:space="preserve"> HYPERLINK "https://www.tinkercad.com/things/1yrv2QEbgEG-gas-sensor/editel?sharecode=8Kss3iG-XyhjpFqTxckIJDF6kt1XyEd9A4L3Mq6dc1Q" </w:instrText>
      </w:r>
      <w:r>
        <w:fldChar w:fldCharType="separate"/>
      </w:r>
      <w:r w:rsidR="00C51B61" w:rsidRPr="00C51B61">
        <w:rPr>
          <w:rStyle w:val="Hyperlink"/>
          <w:rFonts w:ascii="Times New Roman" w:hAnsi="Times New Roman" w:cs="Times New Roman"/>
          <w:sz w:val="26"/>
          <w:szCs w:val="26"/>
        </w:rPr>
        <w:t>https://www.tinkercad.com/things/1yrv2QEbgEG-gas-sensor/editel?sharecode=8Kss3iG-XyhjpFqTxckIJDF6kt1XyEd9A4L3Mq6dc1Q</w:t>
      </w:r>
      <w:r>
        <w:rPr>
          <w:rStyle w:val="Hyperlink"/>
          <w:rFonts w:ascii="Times New Roman" w:hAnsi="Times New Roman" w:cs="Times New Roman"/>
          <w:sz w:val="26"/>
          <w:szCs w:val="26"/>
        </w:rPr>
        <w:fldChar w:fldCharType="end"/>
      </w:r>
    </w:p>
    <w:p w14:paraId="2E6CF5AC" w14:textId="6091AFFF" w:rsidR="00F05F37" w:rsidRDefault="0049334E" w:rsidP="00F05F37">
      <w:pPr>
        <w:tabs>
          <w:tab w:val="left" w:pos="7308"/>
        </w:tabs>
        <w:rPr>
          <w:rFonts w:ascii="Times New Roman" w:hAnsi="Times New Roman" w:cs="Times New Roman"/>
          <w:sz w:val="26"/>
          <w:szCs w:val="26"/>
        </w:rPr>
      </w:pPr>
      <w:r>
        <w:fldChar w:fldCharType="begin"/>
      </w:r>
      <w:r>
        <w:instrText xml:space="preserve"> HYPER</w:instrText>
      </w:r>
      <w:r>
        <w:instrText xml:space="preserve">LINK "https://www.brightonk12.com" </w:instrText>
      </w:r>
      <w:r>
        <w:fldChar w:fldCharType="separate"/>
      </w:r>
      <w:r w:rsidR="00C51B61" w:rsidRPr="00B86876">
        <w:rPr>
          <w:rStyle w:val="Hyperlink"/>
          <w:rFonts w:ascii="Times New Roman" w:hAnsi="Times New Roman" w:cs="Times New Roman"/>
          <w:sz w:val="26"/>
          <w:szCs w:val="26"/>
        </w:rPr>
        <w:t>https://www.brightonk12.com</w:t>
      </w:r>
      <w:r>
        <w:rPr>
          <w:rStyle w:val="Hyperlink"/>
          <w:rFonts w:ascii="Times New Roman" w:hAnsi="Times New Roman" w:cs="Times New Roman"/>
          <w:sz w:val="26"/>
          <w:szCs w:val="26"/>
        </w:rPr>
        <w:fldChar w:fldCharType="end"/>
      </w:r>
    </w:p>
    <w:p w14:paraId="48F8D95E" w14:textId="04B2A7D3" w:rsidR="00C51B61" w:rsidRDefault="0049334E" w:rsidP="00F05F37">
      <w:pPr>
        <w:tabs>
          <w:tab w:val="left" w:pos="7308"/>
        </w:tabs>
        <w:rPr>
          <w:rFonts w:ascii="Times New Roman" w:hAnsi="Times New Roman" w:cs="Times New Roman"/>
          <w:sz w:val="26"/>
          <w:szCs w:val="26"/>
        </w:rPr>
      </w:pPr>
      <w:r>
        <w:fldChar w:fldCharType="begin"/>
      </w:r>
      <w:r>
        <w:instrText xml:space="preserve"> HYPERLINK "http://www.mouser.com/" </w:instrText>
      </w:r>
      <w:r>
        <w:fldChar w:fldCharType="separate"/>
      </w:r>
      <w:r w:rsidR="00C51B61" w:rsidRPr="00B86876">
        <w:rPr>
          <w:rStyle w:val="Hyperlink"/>
          <w:rFonts w:ascii="Times New Roman" w:hAnsi="Times New Roman" w:cs="Times New Roman"/>
          <w:sz w:val="26"/>
          <w:szCs w:val="26"/>
        </w:rPr>
        <w:t>http://www.mouser.com/</w:t>
      </w:r>
      <w:r>
        <w:rPr>
          <w:rStyle w:val="Hyperlink"/>
          <w:rFonts w:ascii="Times New Roman" w:hAnsi="Times New Roman" w:cs="Times New Roman"/>
          <w:sz w:val="26"/>
          <w:szCs w:val="26"/>
        </w:rPr>
        <w:fldChar w:fldCharType="end"/>
      </w:r>
    </w:p>
    <w:p w14:paraId="49763209" w14:textId="5C0ADC63" w:rsidR="00C51B61" w:rsidRDefault="0049334E" w:rsidP="00F05F37">
      <w:pPr>
        <w:tabs>
          <w:tab w:val="left" w:pos="7308"/>
        </w:tabs>
        <w:rPr>
          <w:rFonts w:ascii="Times New Roman" w:hAnsi="Times New Roman" w:cs="Times New Roman"/>
          <w:sz w:val="26"/>
          <w:szCs w:val="26"/>
        </w:rPr>
      </w:pPr>
      <w:r>
        <w:fldChar w:fldCharType="begin"/>
      </w:r>
      <w:r>
        <w:instrText xml:space="preserve"> HYPERLINK "http://www.hwsensor.com/" </w:instrText>
      </w:r>
      <w:r>
        <w:fldChar w:fldCharType="separate"/>
      </w:r>
      <w:r w:rsidR="00C51B61" w:rsidRPr="00B86876">
        <w:rPr>
          <w:rStyle w:val="Hyperlink"/>
          <w:rFonts w:ascii="Times New Roman" w:hAnsi="Times New Roman" w:cs="Times New Roman"/>
          <w:sz w:val="26"/>
          <w:szCs w:val="26"/>
        </w:rPr>
        <w:t>http://www.hwsensor.com/</w:t>
      </w:r>
      <w:r>
        <w:rPr>
          <w:rStyle w:val="Hyperlink"/>
          <w:rFonts w:ascii="Times New Roman" w:hAnsi="Times New Roman" w:cs="Times New Roman"/>
          <w:sz w:val="26"/>
          <w:szCs w:val="26"/>
        </w:rPr>
        <w:fldChar w:fldCharType="end"/>
      </w:r>
    </w:p>
    <w:p w14:paraId="7C3E1DDE" w14:textId="77777777" w:rsidR="00C51B61" w:rsidRPr="00C51B61" w:rsidRDefault="00C51B61" w:rsidP="00F05F37">
      <w:pPr>
        <w:tabs>
          <w:tab w:val="left" w:pos="7308"/>
        </w:tabs>
        <w:rPr>
          <w:rFonts w:ascii="Times New Roman" w:hAnsi="Times New Roman" w:cs="Times New Roman"/>
          <w:sz w:val="26"/>
          <w:szCs w:val="26"/>
        </w:rPr>
      </w:pPr>
    </w:p>
    <w:p w14:paraId="6CBD627F" w14:textId="77777777" w:rsidR="00C51B61" w:rsidRPr="00C51B61" w:rsidRDefault="00C51B61" w:rsidP="00F05F37">
      <w:pPr>
        <w:tabs>
          <w:tab w:val="left" w:pos="7308"/>
        </w:tabs>
        <w:rPr>
          <w:rFonts w:ascii="Times New Roman" w:hAnsi="Times New Roman" w:cs="Times New Roman"/>
          <w:sz w:val="26"/>
          <w:szCs w:val="26"/>
        </w:rPr>
      </w:pPr>
    </w:p>
    <w:p w14:paraId="627FC822" w14:textId="77777777" w:rsidR="00F05F37" w:rsidRPr="00F05F37" w:rsidRDefault="00F05F37" w:rsidP="00F05F37">
      <w:pPr>
        <w:tabs>
          <w:tab w:val="left" w:pos="7308"/>
        </w:tabs>
        <w:rPr>
          <w:rFonts w:ascii="Times New Roman" w:hAnsi="Times New Roman" w:cs="Times New Roman"/>
          <w:b/>
          <w:bCs/>
          <w:sz w:val="26"/>
          <w:szCs w:val="26"/>
        </w:rPr>
      </w:pPr>
    </w:p>
    <w:sectPr w:rsidR="00F05F37" w:rsidRPr="00F05F37" w:rsidSect="00CE2372">
      <w:footerReference w:type="even" r:id="rId20"/>
      <w:footerReference w:type="default" r:id="rId21"/>
      <w:pgSz w:w="11906" w:h="16838"/>
      <w:pgMar w:top="1440" w:right="1440" w:bottom="1440" w:left="1440" w:header="708" w:footer="708" w:gutter="0"/>
      <w:pgNumType w:start="1"/>
      <w:cols w:space="708"/>
      <w:docGrid w:linePitch="360"/>
      <w:sectPrChange w:id="210" w:author="Mahadev S - AM.EN.U4AIE21141" w:date="2022-01-20T19:45:00Z">
        <w:sectPr w:rsidR="00F05F37" w:rsidRPr="00F05F37" w:rsidSect="00CE2372">
          <w:pgMar w:top="1440" w:right="1440" w:bottom="1440" w:left="1440" w:header="708" w:footer="708"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EA0D3" w14:textId="77777777" w:rsidR="0049334E" w:rsidRDefault="0049334E" w:rsidP="008E522C">
      <w:pPr>
        <w:spacing w:after="0" w:line="240" w:lineRule="auto"/>
      </w:pPr>
      <w:r>
        <w:separator/>
      </w:r>
    </w:p>
  </w:endnote>
  <w:endnote w:type="continuationSeparator" w:id="0">
    <w:p w14:paraId="1C9F5949" w14:textId="77777777" w:rsidR="0049334E" w:rsidRDefault="0049334E" w:rsidP="008E5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201" w:author="Mahadev S - AM.EN.U4AIE21141" w:date="2022-01-20T19:42:00Z"/>
  <w:sdt>
    <w:sdtPr>
      <w:rPr>
        <w:rStyle w:val="PageNumber"/>
      </w:rPr>
      <w:id w:val="660430700"/>
      <w:docPartObj>
        <w:docPartGallery w:val="Page Numbers (Bottom of Page)"/>
        <w:docPartUnique/>
      </w:docPartObj>
    </w:sdtPr>
    <w:sdtContent>
      <w:customXmlInsRangeEnd w:id="201"/>
      <w:p w14:paraId="013D2EB1" w14:textId="3E5E73CE" w:rsidR="00CE2372" w:rsidRDefault="00CE2372" w:rsidP="00AD261D">
        <w:pPr>
          <w:pStyle w:val="Footer"/>
          <w:framePr w:wrap="none" w:vAnchor="text" w:hAnchor="margin" w:xAlign="center" w:y="1"/>
          <w:rPr>
            <w:ins w:id="202" w:author="Mahadev S - AM.EN.U4AIE21141" w:date="2022-01-20T19:42:00Z"/>
            <w:rStyle w:val="PageNumber"/>
          </w:rPr>
        </w:pPr>
        <w:ins w:id="203" w:author="Mahadev S - AM.EN.U4AIE21141" w:date="2022-01-20T19:42:00Z">
          <w:r>
            <w:rPr>
              <w:rStyle w:val="PageNumber"/>
            </w:rPr>
            <w:fldChar w:fldCharType="begin"/>
          </w:r>
          <w:r>
            <w:rPr>
              <w:rStyle w:val="PageNumber"/>
            </w:rPr>
            <w:instrText xml:space="preserve"> PAGE </w:instrText>
          </w:r>
          <w:r>
            <w:rPr>
              <w:rStyle w:val="PageNumber"/>
            </w:rPr>
            <w:fldChar w:fldCharType="end"/>
          </w:r>
        </w:ins>
      </w:p>
      <w:customXmlInsRangeStart w:id="204" w:author="Mahadev S - AM.EN.U4AIE21141" w:date="2022-01-20T19:42:00Z"/>
    </w:sdtContent>
  </w:sdt>
  <w:customXmlInsRangeEnd w:id="204"/>
  <w:p w14:paraId="4A8C3E41" w14:textId="77777777" w:rsidR="00CE2372" w:rsidRDefault="00CE23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205" w:author="Mahadev S - AM.EN.U4AIE21141" w:date="2022-01-20T19:42:00Z"/>
  <w:sdt>
    <w:sdtPr>
      <w:rPr>
        <w:rStyle w:val="PageNumber"/>
      </w:rPr>
      <w:id w:val="-47928384"/>
      <w:docPartObj>
        <w:docPartGallery w:val="Page Numbers (Bottom of Page)"/>
        <w:docPartUnique/>
      </w:docPartObj>
    </w:sdtPr>
    <w:sdtContent>
      <w:customXmlInsRangeEnd w:id="205"/>
      <w:p w14:paraId="08D8F7DF" w14:textId="050F47CD" w:rsidR="00CE2372" w:rsidRDefault="00CE2372" w:rsidP="00AD261D">
        <w:pPr>
          <w:pStyle w:val="Footer"/>
          <w:framePr w:wrap="none" w:vAnchor="text" w:hAnchor="margin" w:xAlign="center" w:y="1"/>
          <w:rPr>
            <w:ins w:id="206" w:author="Mahadev S - AM.EN.U4AIE21141" w:date="2022-01-20T19:42:00Z"/>
            <w:rStyle w:val="PageNumber"/>
          </w:rPr>
        </w:pPr>
        <w:ins w:id="207" w:author="Mahadev S - AM.EN.U4AIE21141" w:date="2022-01-20T19:42:00Z">
          <w:r>
            <w:rPr>
              <w:rStyle w:val="PageNumber"/>
            </w:rPr>
            <w:fldChar w:fldCharType="begin"/>
          </w:r>
          <w:r>
            <w:rPr>
              <w:rStyle w:val="PageNumber"/>
            </w:rPr>
            <w:instrText xml:space="preserve"> PAGE </w:instrText>
          </w:r>
        </w:ins>
        <w:r>
          <w:rPr>
            <w:rStyle w:val="PageNumber"/>
          </w:rPr>
          <w:fldChar w:fldCharType="separate"/>
        </w:r>
        <w:r>
          <w:rPr>
            <w:rStyle w:val="PageNumber"/>
            <w:noProof/>
          </w:rPr>
          <w:t>7</w:t>
        </w:r>
        <w:ins w:id="208" w:author="Mahadev S - AM.EN.U4AIE21141" w:date="2022-01-20T19:42:00Z">
          <w:r>
            <w:rPr>
              <w:rStyle w:val="PageNumber"/>
            </w:rPr>
            <w:fldChar w:fldCharType="end"/>
          </w:r>
        </w:ins>
      </w:p>
      <w:customXmlInsRangeStart w:id="209" w:author="Mahadev S - AM.EN.U4AIE21141" w:date="2022-01-20T19:42:00Z"/>
    </w:sdtContent>
  </w:sdt>
  <w:customXmlInsRangeEnd w:id="209"/>
  <w:p w14:paraId="7196D064" w14:textId="77777777" w:rsidR="008E522C" w:rsidRDefault="008E522C">
    <w:pPr>
      <w:pStyle w:val="Footer"/>
      <w:jc w:val="right"/>
    </w:pPr>
  </w:p>
  <w:p w14:paraId="34FF1C98" w14:textId="77777777" w:rsidR="008E522C" w:rsidRDefault="008E52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3688F" w14:textId="77777777" w:rsidR="0049334E" w:rsidRDefault="0049334E" w:rsidP="008E522C">
      <w:pPr>
        <w:spacing w:after="0" w:line="240" w:lineRule="auto"/>
      </w:pPr>
      <w:r>
        <w:separator/>
      </w:r>
    </w:p>
  </w:footnote>
  <w:footnote w:type="continuationSeparator" w:id="0">
    <w:p w14:paraId="564FF806" w14:textId="77777777" w:rsidR="0049334E" w:rsidRDefault="0049334E" w:rsidP="008E52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0768D"/>
    <w:multiLevelType w:val="hybridMultilevel"/>
    <w:tmpl w:val="B67E8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FD1D1A"/>
    <w:multiLevelType w:val="hybridMultilevel"/>
    <w:tmpl w:val="341EE2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930838"/>
    <w:multiLevelType w:val="hybridMultilevel"/>
    <w:tmpl w:val="DC36C1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D46B94"/>
    <w:multiLevelType w:val="hybridMultilevel"/>
    <w:tmpl w:val="9DC66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ndana Ajoy">
    <w15:presenceInfo w15:providerId="Windows Live" w15:userId="b2ca071d3832fe15"/>
  </w15:person>
  <w15:person w15:author="Mahadev S - AM.EN.U4AIE21141">
    <w15:presenceInfo w15:providerId="AD" w15:userId="S::amenu4aie21141@am.students.amrita.edu::9009824c-3413-4f49-a0be-b256dca981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F3"/>
    <w:rsid w:val="000013FC"/>
    <w:rsid w:val="00044C7B"/>
    <w:rsid w:val="00076816"/>
    <w:rsid w:val="000D2DB0"/>
    <w:rsid w:val="000F5D8A"/>
    <w:rsid w:val="00112B5E"/>
    <w:rsid w:val="001305CD"/>
    <w:rsid w:val="001779FE"/>
    <w:rsid w:val="00186F0B"/>
    <w:rsid w:val="00204E9F"/>
    <w:rsid w:val="002129D7"/>
    <w:rsid w:val="002307C4"/>
    <w:rsid w:val="00244BA1"/>
    <w:rsid w:val="002C7FD2"/>
    <w:rsid w:val="003232E8"/>
    <w:rsid w:val="003C78E7"/>
    <w:rsid w:val="003F4564"/>
    <w:rsid w:val="0040261F"/>
    <w:rsid w:val="004052BD"/>
    <w:rsid w:val="00412D55"/>
    <w:rsid w:val="00431AB2"/>
    <w:rsid w:val="00451C0C"/>
    <w:rsid w:val="00452680"/>
    <w:rsid w:val="00461E77"/>
    <w:rsid w:val="0046596F"/>
    <w:rsid w:val="0047274A"/>
    <w:rsid w:val="00477495"/>
    <w:rsid w:val="0049334E"/>
    <w:rsid w:val="00495AB3"/>
    <w:rsid w:val="004D4BDA"/>
    <w:rsid w:val="004D4D6B"/>
    <w:rsid w:val="004E5F1D"/>
    <w:rsid w:val="00527643"/>
    <w:rsid w:val="00594536"/>
    <w:rsid w:val="005B7686"/>
    <w:rsid w:val="005C5363"/>
    <w:rsid w:val="005F32F1"/>
    <w:rsid w:val="00610753"/>
    <w:rsid w:val="006C19D3"/>
    <w:rsid w:val="00715189"/>
    <w:rsid w:val="0072457C"/>
    <w:rsid w:val="00766093"/>
    <w:rsid w:val="00786C16"/>
    <w:rsid w:val="007A06CE"/>
    <w:rsid w:val="008357C8"/>
    <w:rsid w:val="00897A6E"/>
    <w:rsid w:val="008B5545"/>
    <w:rsid w:val="008E522C"/>
    <w:rsid w:val="00952845"/>
    <w:rsid w:val="009554FA"/>
    <w:rsid w:val="009D1E46"/>
    <w:rsid w:val="00A1489E"/>
    <w:rsid w:val="00A174F3"/>
    <w:rsid w:val="00A5427F"/>
    <w:rsid w:val="00A55843"/>
    <w:rsid w:val="00A5651B"/>
    <w:rsid w:val="00AD29C5"/>
    <w:rsid w:val="00B21DD9"/>
    <w:rsid w:val="00B26E3F"/>
    <w:rsid w:val="00B45BE6"/>
    <w:rsid w:val="00B5746D"/>
    <w:rsid w:val="00B701A7"/>
    <w:rsid w:val="00B87467"/>
    <w:rsid w:val="00BB2310"/>
    <w:rsid w:val="00BD542C"/>
    <w:rsid w:val="00BD5509"/>
    <w:rsid w:val="00BF58CC"/>
    <w:rsid w:val="00C13882"/>
    <w:rsid w:val="00C162A4"/>
    <w:rsid w:val="00C51B61"/>
    <w:rsid w:val="00CC14EA"/>
    <w:rsid w:val="00CC5E6B"/>
    <w:rsid w:val="00CE2372"/>
    <w:rsid w:val="00D026D9"/>
    <w:rsid w:val="00D04B52"/>
    <w:rsid w:val="00D20DAB"/>
    <w:rsid w:val="00D20F44"/>
    <w:rsid w:val="00D312A9"/>
    <w:rsid w:val="00D47B07"/>
    <w:rsid w:val="00D755F8"/>
    <w:rsid w:val="00D75637"/>
    <w:rsid w:val="00DB180B"/>
    <w:rsid w:val="00E11E9C"/>
    <w:rsid w:val="00ED4F82"/>
    <w:rsid w:val="00EE24EC"/>
    <w:rsid w:val="00F05F37"/>
    <w:rsid w:val="00F65332"/>
    <w:rsid w:val="00F76330"/>
    <w:rsid w:val="00F84ED8"/>
    <w:rsid w:val="00FB03D3"/>
    <w:rsid w:val="2AEDB514"/>
    <w:rsid w:val="38637F54"/>
    <w:rsid w:val="4F308FD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4CF1"/>
  <w15:docId w15:val="{D81ECA11-B51A-4804-BB06-0CC90A1E0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3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174F3"/>
    <w:pPr>
      <w:spacing w:after="0"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A17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4F3"/>
    <w:rPr>
      <w:rFonts w:ascii="Tahoma" w:hAnsi="Tahoma" w:cs="Tahoma"/>
      <w:sz w:val="16"/>
      <w:szCs w:val="16"/>
    </w:rPr>
  </w:style>
  <w:style w:type="paragraph" w:styleId="Header">
    <w:name w:val="header"/>
    <w:basedOn w:val="Normal"/>
    <w:link w:val="HeaderChar"/>
    <w:uiPriority w:val="99"/>
    <w:unhideWhenUsed/>
    <w:rsid w:val="008E5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22C"/>
  </w:style>
  <w:style w:type="paragraph" w:styleId="Footer">
    <w:name w:val="footer"/>
    <w:basedOn w:val="Normal"/>
    <w:link w:val="FooterChar"/>
    <w:uiPriority w:val="99"/>
    <w:unhideWhenUsed/>
    <w:rsid w:val="008E5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22C"/>
  </w:style>
  <w:style w:type="paragraph" w:customStyle="1" w:styleId="paragraph">
    <w:name w:val="paragraph"/>
    <w:basedOn w:val="Normal"/>
    <w:rsid w:val="009D1E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D1E46"/>
  </w:style>
  <w:style w:type="character" w:customStyle="1" w:styleId="eop">
    <w:name w:val="eop"/>
    <w:basedOn w:val="DefaultParagraphFont"/>
    <w:rsid w:val="009D1E46"/>
  </w:style>
  <w:style w:type="paragraph" w:styleId="ListParagraph">
    <w:name w:val="List Paragraph"/>
    <w:basedOn w:val="Normal"/>
    <w:uiPriority w:val="34"/>
    <w:qFormat/>
    <w:rsid w:val="00786C16"/>
    <w:pPr>
      <w:ind w:left="720"/>
      <w:contextualSpacing/>
    </w:pPr>
  </w:style>
  <w:style w:type="character" w:styleId="Hyperlink">
    <w:name w:val="Hyperlink"/>
    <w:basedOn w:val="DefaultParagraphFont"/>
    <w:uiPriority w:val="99"/>
    <w:unhideWhenUsed/>
    <w:rsid w:val="00C51B61"/>
    <w:rPr>
      <w:color w:val="0000FF" w:themeColor="hyperlink"/>
      <w:u w:val="single"/>
    </w:rPr>
  </w:style>
  <w:style w:type="character" w:styleId="UnresolvedMention">
    <w:name w:val="Unresolved Mention"/>
    <w:basedOn w:val="DefaultParagraphFont"/>
    <w:uiPriority w:val="99"/>
    <w:semiHidden/>
    <w:unhideWhenUsed/>
    <w:rsid w:val="00C51B61"/>
    <w:rPr>
      <w:color w:val="605E5C"/>
      <w:shd w:val="clear" w:color="auto" w:fill="E1DFDD"/>
    </w:rPr>
  </w:style>
  <w:style w:type="paragraph" w:styleId="Revision">
    <w:name w:val="Revision"/>
    <w:hidden/>
    <w:uiPriority w:val="99"/>
    <w:semiHidden/>
    <w:rsid w:val="00244BA1"/>
    <w:pPr>
      <w:spacing w:after="0" w:line="240" w:lineRule="auto"/>
    </w:pPr>
  </w:style>
  <w:style w:type="character" w:styleId="PageNumber">
    <w:name w:val="page number"/>
    <w:basedOn w:val="DefaultParagraphFont"/>
    <w:uiPriority w:val="99"/>
    <w:semiHidden/>
    <w:unhideWhenUsed/>
    <w:rsid w:val="00CE2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7472">
      <w:bodyDiv w:val="1"/>
      <w:marLeft w:val="0"/>
      <w:marRight w:val="0"/>
      <w:marTop w:val="0"/>
      <w:marBottom w:val="0"/>
      <w:divBdr>
        <w:top w:val="none" w:sz="0" w:space="0" w:color="auto"/>
        <w:left w:val="none" w:sz="0" w:space="0" w:color="auto"/>
        <w:bottom w:val="none" w:sz="0" w:space="0" w:color="auto"/>
        <w:right w:val="none" w:sz="0" w:space="0" w:color="auto"/>
      </w:divBdr>
    </w:div>
    <w:div w:id="384453097">
      <w:bodyDiv w:val="1"/>
      <w:marLeft w:val="0"/>
      <w:marRight w:val="0"/>
      <w:marTop w:val="0"/>
      <w:marBottom w:val="0"/>
      <w:divBdr>
        <w:top w:val="none" w:sz="0" w:space="0" w:color="auto"/>
        <w:left w:val="none" w:sz="0" w:space="0" w:color="auto"/>
        <w:bottom w:val="none" w:sz="0" w:space="0" w:color="auto"/>
        <w:right w:val="none" w:sz="0" w:space="0" w:color="auto"/>
      </w:divBdr>
      <w:divsChild>
        <w:div w:id="1123306211">
          <w:marLeft w:val="0"/>
          <w:marRight w:val="0"/>
          <w:marTop w:val="0"/>
          <w:marBottom w:val="0"/>
          <w:divBdr>
            <w:top w:val="none" w:sz="0" w:space="0" w:color="auto"/>
            <w:left w:val="none" w:sz="0" w:space="0" w:color="auto"/>
            <w:bottom w:val="none" w:sz="0" w:space="0" w:color="auto"/>
            <w:right w:val="none" w:sz="0" w:space="0" w:color="auto"/>
          </w:divBdr>
        </w:div>
        <w:div w:id="80419078">
          <w:marLeft w:val="0"/>
          <w:marRight w:val="0"/>
          <w:marTop w:val="0"/>
          <w:marBottom w:val="0"/>
          <w:divBdr>
            <w:top w:val="none" w:sz="0" w:space="0" w:color="auto"/>
            <w:left w:val="none" w:sz="0" w:space="0" w:color="auto"/>
            <w:bottom w:val="none" w:sz="0" w:space="0" w:color="auto"/>
            <w:right w:val="none" w:sz="0" w:space="0" w:color="auto"/>
          </w:divBdr>
        </w:div>
      </w:divsChild>
    </w:div>
    <w:div w:id="492452555">
      <w:bodyDiv w:val="1"/>
      <w:marLeft w:val="0"/>
      <w:marRight w:val="0"/>
      <w:marTop w:val="0"/>
      <w:marBottom w:val="0"/>
      <w:divBdr>
        <w:top w:val="none" w:sz="0" w:space="0" w:color="auto"/>
        <w:left w:val="none" w:sz="0" w:space="0" w:color="auto"/>
        <w:bottom w:val="none" w:sz="0" w:space="0" w:color="auto"/>
        <w:right w:val="none" w:sz="0" w:space="0" w:color="auto"/>
      </w:divBdr>
    </w:div>
    <w:div w:id="580796726">
      <w:bodyDiv w:val="1"/>
      <w:marLeft w:val="0"/>
      <w:marRight w:val="0"/>
      <w:marTop w:val="0"/>
      <w:marBottom w:val="0"/>
      <w:divBdr>
        <w:top w:val="none" w:sz="0" w:space="0" w:color="auto"/>
        <w:left w:val="none" w:sz="0" w:space="0" w:color="auto"/>
        <w:bottom w:val="none" w:sz="0" w:space="0" w:color="auto"/>
        <w:right w:val="none" w:sz="0" w:space="0" w:color="auto"/>
      </w:divBdr>
      <w:divsChild>
        <w:div w:id="236591811">
          <w:marLeft w:val="0"/>
          <w:marRight w:val="0"/>
          <w:marTop w:val="0"/>
          <w:marBottom w:val="0"/>
          <w:divBdr>
            <w:top w:val="none" w:sz="0" w:space="0" w:color="auto"/>
            <w:left w:val="none" w:sz="0" w:space="0" w:color="auto"/>
            <w:bottom w:val="none" w:sz="0" w:space="0" w:color="auto"/>
            <w:right w:val="none" w:sz="0" w:space="0" w:color="auto"/>
          </w:divBdr>
        </w:div>
        <w:div w:id="1074426185">
          <w:marLeft w:val="0"/>
          <w:marRight w:val="0"/>
          <w:marTop w:val="0"/>
          <w:marBottom w:val="0"/>
          <w:divBdr>
            <w:top w:val="none" w:sz="0" w:space="0" w:color="auto"/>
            <w:left w:val="none" w:sz="0" w:space="0" w:color="auto"/>
            <w:bottom w:val="none" w:sz="0" w:space="0" w:color="auto"/>
            <w:right w:val="none" w:sz="0" w:space="0" w:color="auto"/>
          </w:divBdr>
        </w:div>
      </w:divsChild>
    </w:div>
    <w:div w:id="1123958769">
      <w:bodyDiv w:val="1"/>
      <w:marLeft w:val="0"/>
      <w:marRight w:val="0"/>
      <w:marTop w:val="0"/>
      <w:marBottom w:val="0"/>
      <w:divBdr>
        <w:top w:val="none" w:sz="0" w:space="0" w:color="auto"/>
        <w:left w:val="none" w:sz="0" w:space="0" w:color="auto"/>
        <w:bottom w:val="none" w:sz="0" w:space="0" w:color="auto"/>
        <w:right w:val="none" w:sz="0" w:space="0" w:color="auto"/>
      </w:divBdr>
    </w:div>
    <w:div w:id="1776948610">
      <w:bodyDiv w:val="1"/>
      <w:marLeft w:val="0"/>
      <w:marRight w:val="0"/>
      <w:marTop w:val="0"/>
      <w:marBottom w:val="0"/>
      <w:divBdr>
        <w:top w:val="none" w:sz="0" w:space="0" w:color="auto"/>
        <w:left w:val="none" w:sz="0" w:space="0" w:color="auto"/>
        <w:bottom w:val="none" w:sz="0" w:space="0" w:color="auto"/>
        <w:right w:val="none" w:sz="0" w:space="0" w:color="auto"/>
      </w:divBdr>
    </w:div>
    <w:div w:id="1962027369">
      <w:bodyDiv w:val="1"/>
      <w:marLeft w:val="0"/>
      <w:marRight w:val="0"/>
      <w:marTop w:val="0"/>
      <w:marBottom w:val="0"/>
      <w:divBdr>
        <w:top w:val="none" w:sz="0" w:space="0" w:color="auto"/>
        <w:left w:val="none" w:sz="0" w:space="0" w:color="auto"/>
        <w:bottom w:val="none" w:sz="0" w:space="0" w:color="auto"/>
        <w:right w:val="none" w:sz="0" w:space="0" w:color="auto"/>
      </w:divBdr>
    </w:div>
    <w:div w:id="200409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32FEFFD493394DA1D0C68BE4C20B8C" ma:contentTypeVersion="3" ma:contentTypeDescription="Create a new document." ma:contentTypeScope="" ma:versionID="ff0f55e5f161859d029d67b254113178">
  <xsd:schema xmlns:xsd="http://www.w3.org/2001/XMLSchema" xmlns:xs="http://www.w3.org/2001/XMLSchema" xmlns:p="http://schemas.microsoft.com/office/2006/metadata/properties" xmlns:ns2="468cc618-a6cf-40fe-9485-39b0f7239c27" targetNamespace="http://schemas.microsoft.com/office/2006/metadata/properties" ma:root="true" ma:fieldsID="a9aba9a2b04102a478b72d099a6b11aa" ns2:_="">
    <xsd:import namespace="468cc618-a6cf-40fe-9485-39b0f7239c2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8cc618-a6cf-40fe-9485-39b0f7239c2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68cc618-a6cf-40fe-9485-39b0f7239c27" xsi:nil="true"/>
  </documentManagement>
</p:properties>
</file>

<file path=customXml/itemProps1.xml><?xml version="1.0" encoding="utf-8"?>
<ds:datastoreItem xmlns:ds="http://schemas.openxmlformats.org/officeDocument/2006/customXml" ds:itemID="{4B47957D-24FF-4B1E-8DEC-EB59132EE4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8cc618-a6cf-40fe-9485-39b0f7239c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B16BB9-1149-403E-A04B-06DB7145114B}">
  <ds:schemaRefs>
    <ds:schemaRef ds:uri="http://schemas.microsoft.com/sharepoint/v3/contenttype/forms"/>
  </ds:schemaRefs>
</ds:datastoreItem>
</file>

<file path=customXml/itemProps3.xml><?xml version="1.0" encoding="utf-8"?>
<ds:datastoreItem xmlns:ds="http://schemas.openxmlformats.org/officeDocument/2006/customXml" ds:itemID="{1A492545-A106-47A7-8C7B-7B4B86926076}">
  <ds:schemaRefs>
    <ds:schemaRef ds:uri="http://schemas.microsoft.com/office/2006/metadata/properties"/>
    <ds:schemaRef ds:uri="http://schemas.microsoft.com/office/infopath/2007/PartnerControls"/>
    <ds:schemaRef ds:uri="468cc618-a6cf-40fe-9485-39b0f7239c2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Mahadev S - AM.EN.U4AIE21141</cp:lastModifiedBy>
  <cp:revision>2</cp:revision>
  <cp:lastPrinted>2022-01-20T14:17:00Z</cp:lastPrinted>
  <dcterms:created xsi:type="dcterms:W3CDTF">2022-01-20T14:17:00Z</dcterms:created>
  <dcterms:modified xsi:type="dcterms:W3CDTF">2022-01-20T14:17:00Z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0x0101007B32FEFFD493394DA1D0C68BE4C20B8C</vt:lpwstr>
  </property>
</Properties>
</file>